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0233" w14:textId="3F48C11F" w:rsidR="00845858" w:rsidRDefault="008A66A1" w:rsidP="008A66A1">
      <w:pPr>
        <w:jc w:val="center"/>
        <w:rPr>
          <w:rFonts w:ascii="Times New Roman" w:hAnsi="Times New Roman" w:cs="Times New Roman"/>
          <w:sz w:val="48"/>
          <w:szCs w:val="48"/>
        </w:rPr>
      </w:pPr>
      <w:bookmarkStart w:id="0" w:name="_top"/>
      <w:bookmarkEnd w:id="0"/>
      <w:r w:rsidRPr="008A66A1">
        <w:rPr>
          <w:rFonts w:ascii="Times New Roman" w:hAnsi="Times New Roman" w:cs="Times New Roman"/>
          <w:sz w:val="48"/>
          <w:szCs w:val="48"/>
        </w:rPr>
        <w:t>Oil and Natural Gas Time Series Forecasting</w:t>
      </w:r>
    </w:p>
    <w:p w14:paraId="6525A5B1" w14:textId="70525290" w:rsidR="008A66A1" w:rsidRDefault="008A66A1" w:rsidP="008A66A1">
      <w:pPr>
        <w:jc w:val="center"/>
        <w:rPr>
          <w:rFonts w:ascii="Times New Roman" w:hAnsi="Times New Roman" w:cs="Times New Roman"/>
          <w:sz w:val="18"/>
          <w:szCs w:val="18"/>
        </w:rPr>
      </w:pPr>
    </w:p>
    <w:p w14:paraId="2136414C" w14:textId="3973B223" w:rsidR="008A66A1" w:rsidRDefault="008A66A1" w:rsidP="008A66A1">
      <w:pPr>
        <w:jc w:val="center"/>
        <w:rPr>
          <w:rFonts w:ascii="Times New Roman" w:hAnsi="Times New Roman" w:cs="Times New Roman"/>
          <w:sz w:val="18"/>
          <w:szCs w:val="18"/>
        </w:rPr>
      </w:pPr>
    </w:p>
    <w:p w14:paraId="2685C507" w14:textId="5F2F25BA"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Fran Poljak</w:t>
      </w:r>
    </w:p>
    <w:p w14:paraId="2EC745AF" w14:textId="35BC815C"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School of Economics and Management</w:t>
      </w:r>
    </w:p>
    <w:p w14:paraId="1BBB7C72" w14:textId="4011C187" w:rsidR="008A66A1" w:rsidRDefault="008A66A1" w:rsidP="008A66A1">
      <w:pPr>
        <w:spacing w:after="0" w:line="276" w:lineRule="auto"/>
        <w:jc w:val="center"/>
        <w:rPr>
          <w:rFonts w:ascii="Times New Roman" w:hAnsi="Times New Roman" w:cs="Times New Roman"/>
          <w:sz w:val="18"/>
          <w:szCs w:val="18"/>
        </w:rPr>
      </w:pPr>
      <w:r>
        <w:rPr>
          <w:rFonts w:ascii="Times New Roman" w:hAnsi="Times New Roman" w:cs="Times New Roman"/>
          <w:sz w:val="18"/>
          <w:szCs w:val="18"/>
        </w:rPr>
        <w:t>Zagreb, Croatia</w:t>
      </w:r>
    </w:p>
    <w:p w14:paraId="043A3795" w14:textId="337C4196" w:rsidR="008A66A1" w:rsidRDefault="004B17A9" w:rsidP="008A66A1">
      <w:pPr>
        <w:spacing w:after="0" w:line="276" w:lineRule="auto"/>
        <w:jc w:val="center"/>
        <w:rPr>
          <w:rFonts w:ascii="Times New Roman" w:hAnsi="Times New Roman" w:cs="Times New Roman"/>
          <w:sz w:val="18"/>
          <w:szCs w:val="18"/>
        </w:rPr>
      </w:pPr>
      <w:hyperlink r:id="rId6" w:history="1">
        <w:r w:rsidR="008A66A1" w:rsidRPr="008E6ED7">
          <w:rPr>
            <w:rStyle w:val="Hyperlink"/>
            <w:rFonts w:ascii="Times New Roman" w:hAnsi="Times New Roman" w:cs="Times New Roman"/>
            <w:sz w:val="18"/>
            <w:szCs w:val="18"/>
          </w:rPr>
          <w:t>fpoljak@student.zsem.hr</w:t>
        </w:r>
      </w:hyperlink>
    </w:p>
    <w:p w14:paraId="4CEE1459" w14:textId="1C1484D1" w:rsidR="008A66A1" w:rsidRDefault="008A66A1" w:rsidP="008A66A1">
      <w:pPr>
        <w:spacing w:after="0" w:line="276" w:lineRule="auto"/>
        <w:jc w:val="center"/>
        <w:rPr>
          <w:rFonts w:ascii="Times New Roman" w:hAnsi="Times New Roman" w:cs="Times New Roman"/>
          <w:sz w:val="18"/>
          <w:szCs w:val="18"/>
        </w:rPr>
      </w:pPr>
    </w:p>
    <w:p w14:paraId="7802EF18" w14:textId="77777777" w:rsidR="0074035D" w:rsidRDefault="0074035D" w:rsidP="008A66A1">
      <w:pPr>
        <w:spacing w:after="0" w:line="276" w:lineRule="auto"/>
        <w:jc w:val="both"/>
        <w:rPr>
          <w:rFonts w:ascii="Times New Roman" w:hAnsi="Times New Roman" w:cs="Times New Roman"/>
          <w:b/>
          <w:bCs/>
          <w:sz w:val="20"/>
          <w:szCs w:val="20"/>
        </w:rPr>
      </w:pPr>
    </w:p>
    <w:p w14:paraId="1888BC86" w14:textId="77777777" w:rsidR="0074035D" w:rsidRDefault="0074035D" w:rsidP="008A66A1">
      <w:pPr>
        <w:spacing w:after="0" w:line="276" w:lineRule="auto"/>
        <w:jc w:val="both"/>
        <w:rPr>
          <w:rFonts w:ascii="Times New Roman" w:hAnsi="Times New Roman" w:cs="Times New Roman"/>
          <w:b/>
          <w:bCs/>
          <w:sz w:val="20"/>
          <w:szCs w:val="20"/>
        </w:rPr>
      </w:pPr>
    </w:p>
    <w:p w14:paraId="409DEDC3" w14:textId="50B523F7" w:rsidR="0074035D" w:rsidRDefault="0074035D" w:rsidP="008A66A1">
      <w:pPr>
        <w:spacing w:after="0" w:line="276" w:lineRule="auto"/>
        <w:jc w:val="both"/>
        <w:rPr>
          <w:rFonts w:ascii="Times New Roman" w:hAnsi="Times New Roman" w:cs="Times New Roman"/>
          <w:b/>
          <w:bCs/>
          <w:sz w:val="20"/>
          <w:szCs w:val="20"/>
        </w:rPr>
        <w:sectPr w:rsidR="0074035D" w:rsidSect="008A66A1">
          <w:pgSz w:w="12240" w:h="15840"/>
          <w:pgMar w:top="1440" w:right="1440" w:bottom="1440" w:left="1440" w:header="720" w:footer="720" w:gutter="0"/>
          <w:cols w:space="720"/>
          <w:docGrid w:linePitch="360"/>
        </w:sectPr>
      </w:pPr>
    </w:p>
    <w:p w14:paraId="3453EC56" w14:textId="77777777" w:rsidR="00772C47" w:rsidRDefault="00772C47" w:rsidP="008A66A1">
      <w:pPr>
        <w:spacing w:after="0" w:line="276" w:lineRule="auto"/>
        <w:jc w:val="both"/>
        <w:rPr>
          <w:rFonts w:ascii="Times New Roman" w:hAnsi="Times New Roman" w:cs="Times New Roman"/>
          <w:b/>
          <w:bCs/>
          <w:sz w:val="20"/>
          <w:szCs w:val="20"/>
        </w:rPr>
      </w:pPr>
    </w:p>
    <w:p w14:paraId="293361B7" w14:textId="3B3792D3" w:rsidR="008A66A1" w:rsidRDefault="008A66A1" w:rsidP="00AD76E3">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INTRODUCTION</w:t>
      </w:r>
    </w:p>
    <w:p w14:paraId="72276023" w14:textId="3AFC3E09" w:rsidR="008A66A1" w:rsidRDefault="008A66A1" w:rsidP="00AD76E3">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paper</w:t>
      </w:r>
      <w:r w:rsidR="00C524E0">
        <w:rPr>
          <w:rFonts w:ascii="Times New Roman" w:hAnsi="Times New Roman" w:cs="Times New Roman"/>
          <w:sz w:val="20"/>
          <w:szCs w:val="20"/>
        </w:rPr>
        <w:t>,</w:t>
      </w:r>
      <w:r>
        <w:rPr>
          <w:rFonts w:ascii="Times New Roman" w:hAnsi="Times New Roman" w:cs="Times New Roman"/>
          <w:sz w:val="20"/>
          <w:szCs w:val="20"/>
        </w:rPr>
        <w:t xml:space="preserve"> we explore different time series forecasting methods using ARIMA, SARIMA</w:t>
      </w:r>
      <w:r w:rsidR="001F3309">
        <w:rPr>
          <w:rFonts w:ascii="Times New Roman" w:hAnsi="Times New Roman" w:cs="Times New Roman"/>
          <w:sz w:val="20"/>
          <w:szCs w:val="20"/>
        </w:rPr>
        <w:t>, and PROPHET</w:t>
      </w:r>
      <w:r>
        <w:rPr>
          <w:rFonts w:ascii="Times New Roman" w:hAnsi="Times New Roman" w:cs="Times New Roman"/>
          <w:sz w:val="20"/>
          <w:szCs w:val="20"/>
        </w:rPr>
        <w:t xml:space="preserve"> models.</w:t>
      </w:r>
      <w:r w:rsidR="000648FE">
        <w:rPr>
          <w:rFonts w:ascii="Times New Roman" w:hAnsi="Times New Roman" w:cs="Times New Roman"/>
          <w:sz w:val="20"/>
          <w:szCs w:val="20"/>
        </w:rPr>
        <w:t xml:space="preserve"> The </w:t>
      </w:r>
      <w:r w:rsidR="00567EC3">
        <w:rPr>
          <w:rFonts w:ascii="Times New Roman" w:hAnsi="Times New Roman" w:cs="Times New Roman"/>
          <w:sz w:val="20"/>
          <w:szCs w:val="20"/>
        </w:rPr>
        <w:t>focus</w:t>
      </w:r>
      <w:r w:rsidR="000648FE">
        <w:rPr>
          <w:rFonts w:ascii="Times New Roman" w:hAnsi="Times New Roman" w:cs="Times New Roman"/>
          <w:sz w:val="20"/>
          <w:szCs w:val="20"/>
        </w:rPr>
        <w:t xml:space="preserve"> </w:t>
      </w:r>
      <w:r w:rsidR="002B40A9">
        <w:rPr>
          <w:rFonts w:ascii="Times New Roman" w:hAnsi="Times New Roman" w:cs="Times New Roman"/>
          <w:sz w:val="20"/>
          <w:szCs w:val="20"/>
        </w:rPr>
        <w:t>is</w:t>
      </w:r>
      <w:r w:rsidR="000648FE">
        <w:rPr>
          <w:rFonts w:ascii="Times New Roman" w:hAnsi="Times New Roman" w:cs="Times New Roman"/>
          <w:sz w:val="20"/>
          <w:szCs w:val="20"/>
        </w:rPr>
        <w:t xml:space="preserve"> on oil and natural gas as they are extremely important resources for European economies and constitute a large portion of demand thus effectively predicting prices might help in </w:t>
      </w:r>
      <w:proofErr w:type="gramStart"/>
      <w:r w:rsidR="00C524E0">
        <w:rPr>
          <w:rFonts w:ascii="Times New Roman" w:hAnsi="Times New Roman" w:cs="Times New Roman"/>
          <w:sz w:val="20"/>
          <w:szCs w:val="20"/>
        </w:rPr>
        <w:t>policy-making</w:t>
      </w:r>
      <w:proofErr w:type="gramEnd"/>
      <w:r w:rsidR="000648FE">
        <w:rPr>
          <w:rFonts w:ascii="Times New Roman" w:hAnsi="Times New Roman" w:cs="Times New Roman"/>
          <w:sz w:val="20"/>
          <w:szCs w:val="20"/>
        </w:rPr>
        <w:t xml:space="preserve"> and </w:t>
      </w:r>
      <w:r w:rsidR="00DB1B5D">
        <w:rPr>
          <w:rFonts w:ascii="Times New Roman" w:hAnsi="Times New Roman" w:cs="Times New Roman"/>
          <w:sz w:val="20"/>
          <w:szCs w:val="20"/>
        </w:rPr>
        <w:t>reduce</w:t>
      </w:r>
      <w:r w:rsidR="000648FE">
        <w:rPr>
          <w:rFonts w:ascii="Times New Roman" w:hAnsi="Times New Roman" w:cs="Times New Roman"/>
          <w:sz w:val="20"/>
          <w:szCs w:val="20"/>
        </w:rPr>
        <w:t xml:space="preserve"> the overall energy dependence of the member states.</w:t>
      </w:r>
      <w:r>
        <w:rPr>
          <w:rFonts w:ascii="Times New Roman" w:hAnsi="Times New Roman" w:cs="Times New Roman"/>
          <w:sz w:val="20"/>
          <w:szCs w:val="20"/>
        </w:rPr>
        <w:t xml:space="preserve"> </w:t>
      </w:r>
      <w:r w:rsidR="00AD76E3">
        <w:rPr>
          <w:rFonts w:ascii="Times New Roman" w:hAnsi="Times New Roman" w:cs="Times New Roman"/>
          <w:sz w:val="20"/>
          <w:szCs w:val="20"/>
        </w:rPr>
        <w:t xml:space="preserve">Firstly, we explain the nature of each </w:t>
      </w:r>
      <w:r w:rsidR="000648FE">
        <w:rPr>
          <w:rFonts w:ascii="Times New Roman" w:hAnsi="Times New Roman" w:cs="Times New Roman"/>
          <w:sz w:val="20"/>
          <w:szCs w:val="20"/>
        </w:rPr>
        <w:t xml:space="preserve">prediction </w:t>
      </w:r>
      <w:r w:rsidR="00AD76E3">
        <w:rPr>
          <w:rFonts w:ascii="Times New Roman" w:hAnsi="Times New Roman" w:cs="Times New Roman"/>
          <w:sz w:val="20"/>
          <w:szCs w:val="20"/>
        </w:rPr>
        <w:t>model and afterwards we evaluat</w:t>
      </w:r>
      <w:r w:rsidR="002B40A9">
        <w:rPr>
          <w:rFonts w:ascii="Times New Roman" w:hAnsi="Times New Roman" w:cs="Times New Roman"/>
          <w:sz w:val="20"/>
          <w:szCs w:val="20"/>
        </w:rPr>
        <w:t>e</w:t>
      </w:r>
      <w:r w:rsidR="00AD76E3">
        <w:rPr>
          <w:rFonts w:ascii="Times New Roman" w:hAnsi="Times New Roman" w:cs="Times New Roman"/>
          <w:sz w:val="20"/>
          <w:szCs w:val="20"/>
        </w:rPr>
        <w:t xml:space="preserve"> oil and natural gas price time series data. Each of the models </w:t>
      </w:r>
      <w:r w:rsidR="002B40A9">
        <w:rPr>
          <w:rFonts w:ascii="Times New Roman" w:hAnsi="Times New Roman" w:cs="Times New Roman"/>
          <w:sz w:val="20"/>
          <w:szCs w:val="20"/>
        </w:rPr>
        <w:t>is</w:t>
      </w:r>
      <w:r w:rsidR="00AD76E3">
        <w:rPr>
          <w:rFonts w:ascii="Times New Roman" w:hAnsi="Times New Roman" w:cs="Times New Roman"/>
          <w:sz w:val="20"/>
          <w:szCs w:val="20"/>
        </w:rPr>
        <w:t xml:space="preserve"> evaluated using accuracy metrics in the end and we </w:t>
      </w:r>
      <w:r w:rsidR="002B40A9">
        <w:rPr>
          <w:rFonts w:ascii="Times New Roman" w:hAnsi="Times New Roman" w:cs="Times New Roman"/>
          <w:sz w:val="20"/>
          <w:szCs w:val="20"/>
        </w:rPr>
        <w:t>present</w:t>
      </w:r>
      <w:r w:rsidR="00AD76E3">
        <w:rPr>
          <w:rFonts w:ascii="Times New Roman" w:hAnsi="Times New Roman" w:cs="Times New Roman"/>
          <w:sz w:val="20"/>
          <w:szCs w:val="20"/>
        </w:rPr>
        <w:t xml:space="preserve"> which models perform the best on the given data</w:t>
      </w:r>
      <w:r w:rsidR="00E3189C">
        <w:rPr>
          <w:rFonts w:ascii="Times New Roman" w:hAnsi="Times New Roman" w:cs="Times New Roman"/>
          <w:sz w:val="20"/>
          <w:szCs w:val="20"/>
        </w:rPr>
        <w:t xml:space="preserve"> and explain why the models behave in </w:t>
      </w:r>
      <w:r w:rsidR="00991E56">
        <w:rPr>
          <w:rFonts w:ascii="Times New Roman" w:hAnsi="Times New Roman" w:cs="Times New Roman"/>
          <w:sz w:val="20"/>
          <w:szCs w:val="20"/>
        </w:rPr>
        <w:t>such way</w:t>
      </w:r>
      <w:r w:rsidR="00AD76E3">
        <w:rPr>
          <w:rFonts w:ascii="Times New Roman" w:hAnsi="Times New Roman" w:cs="Times New Roman"/>
          <w:sz w:val="20"/>
          <w:szCs w:val="20"/>
        </w:rPr>
        <w:t>.</w:t>
      </w:r>
    </w:p>
    <w:p w14:paraId="72F6AD25" w14:textId="5E7D6E81" w:rsidR="008D23E5" w:rsidRDefault="000648FE" w:rsidP="000648FE">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SETS USED</w:t>
      </w:r>
    </w:p>
    <w:p w14:paraId="2177B66C" w14:textId="49EFF625" w:rsidR="00772C47" w:rsidRDefault="000648FE" w:rsidP="000648FE">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packages used in the seminar paper include pandas, to handle data frames, matplotlib, for plotting data,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and </w:t>
      </w:r>
      <w:proofErr w:type="spellStart"/>
      <w:r w:rsidR="00762600">
        <w:rPr>
          <w:rFonts w:ascii="Times New Roman" w:hAnsi="Times New Roman" w:cs="Times New Roman"/>
          <w:sz w:val="20"/>
          <w:szCs w:val="20"/>
        </w:rPr>
        <w:t>statsmodels</w:t>
      </w:r>
      <w:proofErr w:type="spellEnd"/>
      <w:r w:rsidR="00762600">
        <w:rPr>
          <w:rFonts w:ascii="Times New Roman" w:hAnsi="Times New Roman" w:cs="Times New Roman"/>
          <w:sz w:val="20"/>
          <w:szCs w:val="20"/>
        </w:rPr>
        <w:t xml:space="preserve">, to preform ARIMA and SARIMA models, </w:t>
      </w:r>
      <w:r w:rsidR="002D6E25">
        <w:rPr>
          <w:rFonts w:ascii="Times New Roman" w:hAnsi="Times New Roman" w:cs="Times New Roman"/>
          <w:sz w:val="20"/>
          <w:szCs w:val="20"/>
        </w:rPr>
        <w:t>and</w:t>
      </w:r>
      <w:r w:rsidR="00762600">
        <w:rPr>
          <w:rFonts w:ascii="Times New Roman" w:hAnsi="Times New Roman" w:cs="Times New Roman"/>
          <w:sz w:val="20"/>
          <w:szCs w:val="20"/>
        </w:rPr>
        <w:t xml:space="preserve"> </w:t>
      </w:r>
      <w:r w:rsidR="006C590A">
        <w:rPr>
          <w:rFonts w:ascii="Times New Roman" w:hAnsi="Times New Roman" w:cs="Times New Roman"/>
          <w:sz w:val="20"/>
          <w:szCs w:val="20"/>
        </w:rPr>
        <w:t>PROPHET</w:t>
      </w:r>
      <w:r w:rsidR="00762600">
        <w:rPr>
          <w:rFonts w:ascii="Times New Roman" w:hAnsi="Times New Roman" w:cs="Times New Roman"/>
          <w:sz w:val="20"/>
          <w:szCs w:val="20"/>
        </w:rPr>
        <w:t xml:space="preserve"> package, also used as a time series prediction model. The data we used was primarily gathered from </w:t>
      </w:r>
      <w:proofErr w:type="spellStart"/>
      <w:r w:rsidR="00762600">
        <w:rPr>
          <w:rFonts w:ascii="Times New Roman" w:hAnsi="Times New Roman" w:cs="Times New Roman"/>
          <w:sz w:val="20"/>
          <w:szCs w:val="20"/>
        </w:rPr>
        <w:t>nasdaqdatalink</w:t>
      </w:r>
      <w:proofErr w:type="spellEnd"/>
      <w:r w:rsidR="00762600">
        <w:rPr>
          <w:rFonts w:ascii="Times New Roman" w:hAnsi="Times New Roman" w:cs="Times New Roman"/>
          <w:sz w:val="20"/>
          <w:szCs w:val="20"/>
        </w:rPr>
        <w:t xml:space="preserve">, also a package which is used to gather time series data on stocks and commodities. For the natural gas price daily price data of natural gas futures is used </w:t>
      </w:r>
      <w:r w:rsidR="00C524E0">
        <w:rPr>
          <w:rFonts w:ascii="Times New Roman" w:hAnsi="Times New Roman" w:cs="Times New Roman"/>
          <w:sz w:val="20"/>
          <w:szCs w:val="20"/>
        </w:rPr>
        <w:t>for</w:t>
      </w:r>
      <w:r w:rsidR="00762600">
        <w:rPr>
          <w:rFonts w:ascii="Times New Roman" w:hAnsi="Times New Roman" w:cs="Times New Roman"/>
          <w:sz w:val="20"/>
          <w:szCs w:val="20"/>
        </w:rPr>
        <w:t xml:space="preserve"> the period from 2000 until 2022. Oil price data used is OPEC crude oil price with daily frequency dating from 2000 until 2022. Oil and natural gas consumption were also used</w:t>
      </w:r>
      <w:r w:rsidR="002D6E25">
        <w:rPr>
          <w:rFonts w:ascii="Times New Roman" w:hAnsi="Times New Roman" w:cs="Times New Roman"/>
          <w:sz w:val="20"/>
          <w:szCs w:val="20"/>
        </w:rPr>
        <w:t xml:space="preserve"> with </w:t>
      </w:r>
      <w:r w:rsidR="00C524E0">
        <w:rPr>
          <w:rFonts w:ascii="Times New Roman" w:hAnsi="Times New Roman" w:cs="Times New Roman"/>
          <w:sz w:val="20"/>
          <w:szCs w:val="20"/>
        </w:rPr>
        <w:t xml:space="preserve">the </w:t>
      </w:r>
      <w:r w:rsidR="002D6E25">
        <w:rPr>
          <w:rFonts w:ascii="Times New Roman" w:hAnsi="Times New Roman" w:cs="Times New Roman"/>
          <w:sz w:val="20"/>
          <w:szCs w:val="20"/>
        </w:rPr>
        <w:t>frequency being monthly and the period from 2000 until 2020. Furthermore, datasets contain only the data on prices and dates.</w:t>
      </w:r>
    </w:p>
    <w:p w14:paraId="1746234C" w14:textId="77777777" w:rsidR="0074035D" w:rsidRDefault="0074035D" w:rsidP="000648FE">
      <w:pPr>
        <w:spacing w:line="276" w:lineRule="auto"/>
        <w:jc w:val="both"/>
        <w:rPr>
          <w:rFonts w:ascii="Times New Roman" w:hAnsi="Times New Roman" w:cs="Times New Roman"/>
          <w:sz w:val="20"/>
          <w:szCs w:val="20"/>
        </w:rPr>
      </w:pPr>
    </w:p>
    <w:p w14:paraId="5D4A64C4" w14:textId="5F8C307D" w:rsidR="002D6E25" w:rsidRDefault="002D6E25" w:rsidP="002D6E2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PREDICTION MODELS</w:t>
      </w:r>
    </w:p>
    <w:p w14:paraId="0182921F" w14:textId="15C2CF0C" w:rsidR="002D6E25" w:rsidRDefault="002D6E25" w:rsidP="000F3429">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As already mentioned, this seminar paper will focus on exploring different time series forecasting models like ARIMA, SARIMA, and the Meta’s Prophet model. In this </w:t>
      </w:r>
      <w:r w:rsidR="00C524E0">
        <w:rPr>
          <w:rFonts w:ascii="Times New Roman" w:hAnsi="Times New Roman" w:cs="Times New Roman"/>
          <w:sz w:val="20"/>
          <w:szCs w:val="20"/>
        </w:rPr>
        <w:t xml:space="preserve">section, </w:t>
      </w:r>
      <w:r>
        <w:rPr>
          <w:rFonts w:ascii="Times New Roman" w:hAnsi="Times New Roman" w:cs="Times New Roman"/>
          <w:sz w:val="20"/>
          <w:szCs w:val="20"/>
        </w:rPr>
        <w:t>we will explain some theory of each model and try to understand how they work.</w:t>
      </w:r>
    </w:p>
    <w:p w14:paraId="28334F48" w14:textId="78DD4323"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w:t>
      </w:r>
      <w:r w:rsidR="00BC24EA">
        <w:rPr>
          <w:rFonts w:ascii="Times New Roman" w:hAnsi="Times New Roman" w:cs="Times New Roman"/>
          <w:sz w:val="20"/>
          <w:szCs w:val="20"/>
        </w:rPr>
        <w:t xml:space="preserve"> AND SARIMA</w:t>
      </w:r>
    </w:p>
    <w:p w14:paraId="431C2BBB" w14:textId="14C1B0D1" w:rsidR="002D6E25" w:rsidRPr="004B4007" w:rsidRDefault="00C42AEE" w:rsidP="004B4007">
      <w:pPr>
        <w:spacing w:line="276" w:lineRule="auto"/>
        <w:jc w:val="both"/>
        <w:rPr>
          <w:rFonts w:ascii="Times New Roman" w:hAnsi="Times New Roman" w:cs="Times New Roman"/>
          <w:sz w:val="20"/>
          <w:szCs w:val="20"/>
        </w:rPr>
      </w:pPr>
      <w:r>
        <w:rPr>
          <w:rFonts w:ascii="Times New Roman" w:hAnsi="Times New Roman" w:cs="Times New Roman"/>
          <w:sz w:val="20"/>
          <w:szCs w:val="20"/>
        </w:rPr>
        <w:t>ARIMA model or autoregressive integrated moving average is a model that uses historical data and its performance to forecast future values. Each model contains parameters as entries in the model. ARIMA</w:t>
      </w:r>
      <w:r w:rsidR="00BC24EA">
        <w:rPr>
          <w:rFonts w:ascii="Times New Roman" w:hAnsi="Times New Roman" w:cs="Times New Roman"/>
          <w:sz w:val="20"/>
          <w:szCs w:val="20"/>
        </w:rPr>
        <w:t xml:space="preserve"> (p, d, q)</w:t>
      </w:r>
      <w:r>
        <w:rPr>
          <w:rFonts w:ascii="Times New Roman" w:hAnsi="Times New Roman" w:cs="Times New Roman"/>
          <w:sz w:val="20"/>
          <w:szCs w:val="20"/>
        </w:rPr>
        <w:t xml:space="preserve"> contains three parameters, </w:t>
      </w:r>
      <w:r w:rsidRPr="00C42AEE">
        <w:rPr>
          <w:rFonts w:ascii="Times New Roman" w:hAnsi="Times New Roman" w:cs="Times New Roman"/>
          <w:i/>
          <w:iCs/>
          <w:sz w:val="20"/>
          <w:szCs w:val="20"/>
        </w:rPr>
        <w:t>p</w:t>
      </w:r>
      <w:r>
        <w:rPr>
          <w:rFonts w:ascii="Times New Roman" w:hAnsi="Times New Roman" w:cs="Times New Roman"/>
          <w:i/>
          <w:iCs/>
          <w:sz w:val="20"/>
          <w:szCs w:val="20"/>
        </w:rPr>
        <w:t xml:space="preserve">, </w:t>
      </w:r>
      <w:r>
        <w:rPr>
          <w:rFonts w:ascii="Times New Roman" w:hAnsi="Times New Roman" w:cs="Times New Roman"/>
          <w:sz w:val="20"/>
          <w:szCs w:val="20"/>
        </w:rPr>
        <w:t xml:space="preserve">being the number of lags in the model, </w:t>
      </w:r>
      <w:r w:rsidRPr="00C42AEE">
        <w:rPr>
          <w:rFonts w:ascii="Times New Roman" w:hAnsi="Times New Roman" w:cs="Times New Roman"/>
          <w:i/>
          <w:iCs/>
          <w:sz w:val="20"/>
          <w:szCs w:val="20"/>
        </w:rPr>
        <w:t>d</w:t>
      </w:r>
      <w:r>
        <w:rPr>
          <w:rFonts w:ascii="Times New Roman" w:hAnsi="Times New Roman" w:cs="Times New Roman"/>
          <w:sz w:val="20"/>
          <w:szCs w:val="20"/>
        </w:rPr>
        <w:t xml:space="preserve">, </w:t>
      </w:r>
      <w:r w:rsidR="00C524E0">
        <w:rPr>
          <w:rFonts w:ascii="Times New Roman" w:hAnsi="Times New Roman" w:cs="Times New Roman"/>
          <w:sz w:val="20"/>
          <w:szCs w:val="20"/>
        </w:rPr>
        <w:t xml:space="preserve">the </w:t>
      </w:r>
      <w:r>
        <w:rPr>
          <w:rFonts w:ascii="Times New Roman" w:hAnsi="Times New Roman" w:cs="Times New Roman"/>
          <w:sz w:val="20"/>
          <w:szCs w:val="20"/>
        </w:rPr>
        <w:t xml:space="preserve">number of times we differenced the original time series, and </w:t>
      </w:r>
      <w:r w:rsidRPr="00C42AEE">
        <w:rPr>
          <w:rFonts w:ascii="Times New Roman" w:hAnsi="Times New Roman" w:cs="Times New Roman"/>
          <w:i/>
          <w:iCs/>
          <w:sz w:val="20"/>
          <w:szCs w:val="20"/>
        </w:rPr>
        <w:t>q</w:t>
      </w:r>
      <w:r>
        <w:rPr>
          <w:rFonts w:ascii="Times New Roman" w:hAnsi="Times New Roman" w:cs="Times New Roman"/>
          <w:sz w:val="20"/>
          <w:szCs w:val="20"/>
        </w:rPr>
        <w:t xml:space="preserve">, which is the order of MA, or the moving average. Differencing the time series is also an important factor since it is important to make the series stationary if not already, this will be explored further in </w:t>
      </w:r>
      <w:r w:rsidR="00BC24EA">
        <w:rPr>
          <w:rFonts w:ascii="Times New Roman" w:hAnsi="Times New Roman" w:cs="Times New Roman"/>
          <w:sz w:val="20"/>
          <w:szCs w:val="20"/>
        </w:rPr>
        <w:t xml:space="preserve">coming </w:t>
      </w:r>
      <w:r w:rsidR="00C524E0">
        <w:rPr>
          <w:rFonts w:ascii="Times New Roman" w:hAnsi="Times New Roman" w:cs="Times New Roman"/>
          <w:sz w:val="20"/>
          <w:szCs w:val="20"/>
        </w:rPr>
        <w:t>sections</w:t>
      </w:r>
      <w:r w:rsidR="00BC24EA">
        <w:rPr>
          <w:rFonts w:ascii="Times New Roman" w:hAnsi="Times New Roman" w:cs="Times New Roman"/>
          <w:sz w:val="20"/>
          <w:szCs w:val="20"/>
        </w:rPr>
        <w:t xml:space="preserve">. Similarly, SARIMA model is no different from ARIMA model. The only and major difference is that uses seasonality as a factor. SARIMA model uses the number of seasons as the number of differencing required. SARIMA model </w:t>
      </w:r>
      <w:r w:rsidR="00DB1B5D">
        <w:rPr>
          <w:rFonts w:ascii="Times New Roman" w:hAnsi="Times New Roman" w:cs="Times New Roman"/>
          <w:sz w:val="20"/>
          <w:szCs w:val="20"/>
        </w:rPr>
        <w:t>contains</w:t>
      </w:r>
      <w:r w:rsidR="00BC24EA">
        <w:rPr>
          <w:rFonts w:ascii="Times New Roman" w:hAnsi="Times New Roman" w:cs="Times New Roman"/>
          <w:sz w:val="20"/>
          <w:szCs w:val="20"/>
        </w:rPr>
        <w:t xml:space="preserve"> entries looking like </w:t>
      </w:r>
      <w:r w:rsidR="00DB1B5D">
        <w:rPr>
          <w:rFonts w:ascii="Times New Roman" w:hAnsi="Times New Roman" w:cs="Times New Roman"/>
          <w:sz w:val="20"/>
          <w:szCs w:val="20"/>
        </w:rPr>
        <w:t xml:space="preserve">the </w:t>
      </w:r>
      <w:r w:rsidR="00BC24EA">
        <w:rPr>
          <w:rFonts w:ascii="Times New Roman" w:hAnsi="Times New Roman" w:cs="Times New Roman"/>
          <w:sz w:val="20"/>
          <w:szCs w:val="20"/>
        </w:rPr>
        <w:t xml:space="preserve">following, </w:t>
      </w:r>
      <w:r w:rsidR="00BC24EA" w:rsidRPr="009360EB">
        <w:rPr>
          <w:rFonts w:ascii="Times New Roman" w:hAnsi="Times New Roman" w:cs="Times New Roman"/>
          <w:i/>
          <w:iCs/>
          <w:sz w:val="20"/>
          <w:szCs w:val="20"/>
        </w:rPr>
        <w:t xml:space="preserve">SARIMA (p, d, </w:t>
      </w:r>
      <w:r w:rsidR="00C94A86" w:rsidRPr="009360EB">
        <w:rPr>
          <w:rFonts w:ascii="Times New Roman" w:hAnsi="Times New Roman" w:cs="Times New Roman"/>
          <w:i/>
          <w:iCs/>
          <w:sz w:val="20"/>
          <w:szCs w:val="20"/>
        </w:rPr>
        <w:t>q) (</w:t>
      </w:r>
      <w:r w:rsidR="00BC24EA" w:rsidRPr="009360EB">
        <w:rPr>
          <w:rFonts w:ascii="Times New Roman" w:hAnsi="Times New Roman" w:cs="Times New Roman"/>
          <w:i/>
          <w:iCs/>
          <w:sz w:val="20"/>
          <w:szCs w:val="20"/>
        </w:rPr>
        <w:t xml:space="preserve">P, D, </w:t>
      </w:r>
      <w:proofErr w:type="gramStart"/>
      <w:r w:rsidR="00BC24EA" w:rsidRPr="009360EB">
        <w:rPr>
          <w:rFonts w:ascii="Times New Roman" w:hAnsi="Times New Roman" w:cs="Times New Roman"/>
          <w:i/>
          <w:iCs/>
          <w:sz w:val="20"/>
          <w:szCs w:val="20"/>
        </w:rPr>
        <w:t>Q)m</w:t>
      </w:r>
      <w:proofErr w:type="gramEnd"/>
      <w:r w:rsidR="00BC24EA">
        <w:rPr>
          <w:rFonts w:ascii="Times New Roman" w:hAnsi="Times New Roman" w:cs="Times New Roman"/>
          <w:sz w:val="20"/>
          <w:szCs w:val="20"/>
        </w:rPr>
        <w:t xml:space="preserve">, with </w:t>
      </w:r>
      <w:r w:rsidR="00BC24EA" w:rsidRPr="009360EB">
        <w:rPr>
          <w:rFonts w:ascii="Times New Roman" w:hAnsi="Times New Roman" w:cs="Times New Roman"/>
          <w:i/>
          <w:iCs/>
          <w:sz w:val="20"/>
          <w:szCs w:val="20"/>
        </w:rPr>
        <w:t>m</w:t>
      </w:r>
      <w:r w:rsidR="00BC24EA">
        <w:rPr>
          <w:rFonts w:ascii="Times New Roman" w:hAnsi="Times New Roman" w:cs="Times New Roman"/>
          <w:sz w:val="20"/>
          <w:szCs w:val="20"/>
        </w:rPr>
        <w:t xml:space="preserve"> being the seasonality factor, so for example, </w:t>
      </w:r>
      <w:r w:rsidR="00BC24EA" w:rsidRPr="00BC24EA">
        <w:rPr>
          <w:rFonts w:ascii="Times New Roman" w:hAnsi="Times New Roman" w:cs="Times New Roman"/>
          <w:i/>
          <w:iCs/>
          <w:sz w:val="20"/>
          <w:szCs w:val="20"/>
        </w:rPr>
        <w:t>m = 12</w:t>
      </w:r>
      <w:r w:rsidR="009360EB">
        <w:rPr>
          <w:rFonts w:ascii="Times New Roman" w:hAnsi="Times New Roman" w:cs="Times New Roman"/>
          <w:i/>
          <w:iCs/>
          <w:sz w:val="20"/>
          <w:szCs w:val="20"/>
        </w:rPr>
        <w:t>,</w:t>
      </w:r>
      <w:r w:rsidR="009360EB">
        <w:rPr>
          <w:rFonts w:ascii="Times New Roman" w:hAnsi="Times New Roman" w:cs="Times New Roman"/>
          <w:sz w:val="20"/>
          <w:szCs w:val="20"/>
        </w:rPr>
        <w:t xml:space="preserve"> meaning monthly data.</w:t>
      </w:r>
    </w:p>
    <w:p w14:paraId="1713F347" w14:textId="3BE18CB2" w:rsidR="002D6E25" w:rsidRDefault="002D6E25" w:rsidP="002D6E25">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PROPHET</w:t>
      </w:r>
    </w:p>
    <w:p w14:paraId="56DF6367" w14:textId="5448BDDD" w:rsidR="009360EB" w:rsidRDefault="009360EB" w:rsidP="009360EB">
      <w:pPr>
        <w:spacing w:line="276" w:lineRule="auto"/>
        <w:jc w:val="both"/>
        <w:rPr>
          <w:rFonts w:ascii="Times New Roman" w:hAnsi="Times New Roman" w:cs="Times New Roman"/>
          <w:sz w:val="20"/>
          <w:szCs w:val="20"/>
        </w:rPr>
      </w:pPr>
      <w:r>
        <w:rPr>
          <w:rFonts w:ascii="Times New Roman" w:hAnsi="Times New Roman" w:cs="Times New Roman"/>
          <w:sz w:val="20"/>
          <w:szCs w:val="20"/>
        </w:rPr>
        <w:t>Prophet algorithm on the other hand is a bit different</w:t>
      </w:r>
      <w:r w:rsidR="003F6246">
        <w:rPr>
          <w:rFonts w:ascii="Times New Roman" w:hAnsi="Times New Roman" w:cs="Times New Roman"/>
          <w:sz w:val="20"/>
          <w:szCs w:val="20"/>
        </w:rPr>
        <w:t>. A</w:t>
      </w:r>
      <w:r>
        <w:rPr>
          <w:rFonts w:ascii="Times New Roman" w:hAnsi="Times New Roman" w:cs="Times New Roman"/>
          <w:sz w:val="20"/>
          <w:szCs w:val="20"/>
        </w:rPr>
        <w:t xml:space="preserve">lthough we will not be going </w:t>
      </w:r>
      <w:r w:rsidR="00772C47">
        <w:rPr>
          <w:rFonts w:ascii="Times New Roman" w:hAnsi="Times New Roman" w:cs="Times New Roman"/>
          <w:sz w:val="20"/>
          <w:szCs w:val="20"/>
        </w:rPr>
        <w:t>into</w:t>
      </w:r>
      <w:r>
        <w:rPr>
          <w:rFonts w:ascii="Times New Roman" w:hAnsi="Times New Roman" w:cs="Times New Roman"/>
          <w:sz w:val="20"/>
          <w:szCs w:val="20"/>
        </w:rPr>
        <w:t xml:space="preserve"> specifics about the algorithm </w:t>
      </w:r>
      <w:r w:rsidR="00887647">
        <w:rPr>
          <w:rFonts w:ascii="Times New Roman" w:hAnsi="Times New Roman" w:cs="Times New Roman"/>
          <w:sz w:val="20"/>
          <w:szCs w:val="20"/>
        </w:rPr>
        <w:t>itself,</w:t>
      </w:r>
      <w:r>
        <w:rPr>
          <w:rFonts w:ascii="Times New Roman" w:hAnsi="Times New Roman" w:cs="Times New Roman"/>
          <w:sz w:val="20"/>
          <w:szCs w:val="20"/>
        </w:rPr>
        <w:t xml:space="preserve"> we will briefly</w:t>
      </w:r>
      <w:r w:rsidR="003F6246">
        <w:rPr>
          <w:rFonts w:ascii="Times New Roman" w:hAnsi="Times New Roman" w:cs="Times New Roman"/>
          <w:sz w:val="20"/>
          <w:szCs w:val="20"/>
        </w:rPr>
        <w:t xml:space="preserve"> </w:t>
      </w:r>
      <w:r>
        <w:rPr>
          <w:rFonts w:ascii="Times New Roman" w:hAnsi="Times New Roman" w:cs="Times New Roman"/>
          <w:sz w:val="20"/>
          <w:szCs w:val="20"/>
        </w:rPr>
        <w:t xml:space="preserve">explain it in this </w:t>
      </w:r>
      <w:r w:rsidR="00C524E0">
        <w:rPr>
          <w:rFonts w:ascii="Times New Roman" w:hAnsi="Times New Roman" w:cs="Times New Roman"/>
          <w:sz w:val="20"/>
          <w:szCs w:val="20"/>
        </w:rPr>
        <w:t>section</w:t>
      </w:r>
      <w:r>
        <w:rPr>
          <w:rFonts w:ascii="Times New Roman" w:hAnsi="Times New Roman" w:cs="Times New Roman"/>
          <w:sz w:val="20"/>
          <w:szCs w:val="20"/>
        </w:rPr>
        <w:t>.</w:t>
      </w:r>
      <w:r w:rsidR="00772C47">
        <w:rPr>
          <w:rFonts w:ascii="Times New Roman" w:hAnsi="Times New Roman" w:cs="Times New Roman"/>
          <w:sz w:val="20"/>
          <w:szCs w:val="20"/>
        </w:rPr>
        <w:t xml:space="preserve"> Prophet is a time series forecasting method which is, according to Facebook, “based on additive model where non-linear trends are fit with yearly, </w:t>
      </w:r>
      <w:r w:rsidR="00772C47">
        <w:rPr>
          <w:rFonts w:ascii="Times New Roman" w:hAnsi="Times New Roman" w:cs="Times New Roman"/>
          <w:sz w:val="20"/>
          <w:szCs w:val="20"/>
        </w:rPr>
        <w:lastRenderedPageBreak/>
        <w:t xml:space="preserve">weekly and daily seasonality, plus holiday effects”. </w:t>
      </w:r>
      <w:hyperlink w:anchor="_REFERENCES" w:history="1">
        <w:r w:rsidR="00772C47" w:rsidRPr="00887647">
          <w:rPr>
            <w:rStyle w:val="Hyperlink"/>
            <w:rFonts w:ascii="Times New Roman" w:hAnsi="Times New Roman" w:cs="Times New Roman"/>
            <w:sz w:val="20"/>
            <w:szCs w:val="20"/>
          </w:rPr>
          <w:t>[1]</w:t>
        </w:r>
      </w:hyperlink>
      <w:r w:rsidR="00772C47">
        <w:rPr>
          <w:rFonts w:ascii="Times New Roman" w:hAnsi="Times New Roman" w:cs="Times New Roman"/>
          <w:sz w:val="20"/>
          <w:szCs w:val="20"/>
        </w:rPr>
        <w:t xml:space="preserve"> Also, as stated, the model is immune if some of the data is missing, trend shifts and “handles outliers well”. </w:t>
      </w:r>
      <w:hyperlink w:anchor="_REFERENCES" w:history="1">
        <w:r w:rsidR="00772C47"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1</w:t>
        </w:r>
        <w:r w:rsidR="00772C47" w:rsidRPr="00590A84">
          <w:rPr>
            <w:rStyle w:val="Hyperlink"/>
            <w:rFonts w:ascii="Times New Roman" w:hAnsi="Times New Roman" w:cs="Times New Roman"/>
            <w:sz w:val="20"/>
            <w:szCs w:val="20"/>
          </w:rPr>
          <w:t>]</w:t>
        </w:r>
      </w:hyperlink>
    </w:p>
    <w:p w14:paraId="47B02FBA" w14:textId="7092DDD0" w:rsidR="00292330" w:rsidRDefault="00292330" w:rsidP="00292330">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DATA MODELING</w:t>
      </w:r>
    </w:p>
    <w:p w14:paraId="4D545B70" w14:textId="369BF370" w:rsidR="00292330" w:rsidRDefault="00292330" w:rsidP="002923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Now that we have briefly explained the models used in the seminar paper, we will continue with the actual modeling. Most of the modeling was done by replicating code from already existing projects and by using our own gathered datasets and time series. </w:t>
      </w:r>
    </w:p>
    <w:p w14:paraId="17D6D8F8" w14:textId="6F8CA397" w:rsidR="00292330" w:rsidRDefault="00292330" w:rsidP="002923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ARIMA MODEL</w:t>
      </w:r>
      <w:r w:rsidR="00C539C8">
        <w:rPr>
          <w:rFonts w:ascii="Times New Roman" w:hAnsi="Times New Roman" w:cs="Times New Roman"/>
          <w:sz w:val="20"/>
          <w:szCs w:val="20"/>
        </w:rPr>
        <w:t xml:space="preserve"> FOR OIL PRICES</w:t>
      </w:r>
    </w:p>
    <w:p w14:paraId="03F87355" w14:textId="0D637626" w:rsidR="004C25C0" w:rsidRDefault="00292330" w:rsidP="003F18B4">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Here we will show the process of creating the ARIMA model while also including some figures essential to the process. </w:t>
      </w:r>
      <w:r w:rsidR="00EB4B5C">
        <w:rPr>
          <w:rFonts w:ascii="Times New Roman" w:hAnsi="Times New Roman" w:cs="Times New Roman"/>
          <w:sz w:val="20"/>
          <w:szCs w:val="20"/>
        </w:rPr>
        <w:t>This ARIMA model was recreated using already existing code from the following source.</w:t>
      </w:r>
      <w:hyperlink w:anchor="_REFERENCES" w:history="1">
        <w:r w:rsidR="00EB4B5C"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EB4B5C" w:rsidRPr="00590A84">
          <w:rPr>
            <w:rStyle w:val="Hyperlink"/>
            <w:rFonts w:ascii="Times New Roman" w:hAnsi="Times New Roman" w:cs="Times New Roman"/>
            <w:sz w:val="20"/>
            <w:szCs w:val="20"/>
          </w:rPr>
          <w:t>]</w:t>
        </w:r>
      </w:hyperlink>
      <w:r w:rsidR="00EB4B5C">
        <w:rPr>
          <w:rFonts w:ascii="Times New Roman" w:hAnsi="Times New Roman" w:cs="Times New Roman"/>
          <w:sz w:val="20"/>
          <w:szCs w:val="20"/>
        </w:rPr>
        <w:t xml:space="preserve"> </w:t>
      </w:r>
      <w:r w:rsidR="00E04EA3">
        <w:rPr>
          <w:rFonts w:ascii="Times New Roman" w:hAnsi="Times New Roman" w:cs="Times New Roman"/>
          <w:sz w:val="20"/>
          <w:szCs w:val="20"/>
        </w:rPr>
        <w:t>Firstly,</w:t>
      </w:r>
      <w:r>
        <w:rPr>
          <w:rFonts w:ascii="Times New Roman" w:hAnsi="Times New Roman" w:cs="Times New Roman"/>
          <w:sz w:val="20"/>
          <w:szCs w:val="20"/>
        </w:rPr>
        <w:t xml:space="preserve"> </w:t>
      </w:r>
      <w:r w:rsidR="00EB4B5C">
        <w:rPr>
          <w:rFonts w:ascii="Times New Roman" w:hAnsi="Times New Roman" w:cs="Times New Roman"/>
          <w:sz w:val="20"/>
          <w:szCs w:val="20"/>
        </w:rPr>
        <w:t>let’s</w:t>
      </w:r>
      <w:r>
        <w:rPr>
          <w:rFonts w:ascii="Times New Roman" w:hAnsi="Times New Roman" w:cs="Times New Roman"/>
          <w:sz w:val="20"/>
          <w:szCs w:val="20"/>
        </w:rPr>
        <w:t xml:space="preserve"> look at the model when imputing data on oil prices. </w:t>
      </w:r>
      <w:r w:rsidR="00F929EF">
        <w:rPr>
          <w:rFonts w:ascii="Times New Roman" w:hAnsi="Times New Roman" w:cs="Times New Roman"/>
          <w:sz w:val="20"/>
          <w:szCs w:val="20"/>
        </w:rPr>
        <w:t xml:space="preserve">Accordingly, ADF test tells us that if p-value is larger than 0.05 we must difference the series to make it stationary. </w:t>
      </w:r>
      <w:r>
        <w:rPr>
          <w:rFonts w:ascii="Times New Roman" w:hAnsi="Times New Roman" w:cs="Times New Roman"/>
          <w:sz w:val="20"/>
          <w:szCs w:val="20"/>
        </w:rPr>
        <w:t xml:space="preserve">We have differenced the series twice and will be taking the order of differencing as </w:t>
      </w:r>
      <w:r w:rsidRPr="00292330">
        <w:rPr>
          <w:rFonts w:ascii="Times New Roman" w:hAnsi="Times New Roman" w:cs="Times New Roman"/>
          <w:i/>
          <w:iCs/>
          <w:sz w:val="20"/>
          <w:szCs w:val="20"/>
        </w:rPr>
        <w:t>d = 1</w:t>
      </w:r>
      <w:r>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secondly from the partial autocorrelation, further PACF, we conclude the AR term, or the </w:t>
      </w:r>
      <w:r w:rsidR="00E04EA3" w:rsidRPr="00E04EA3">
        <w:rPr>
          <w:rFonts w:ascii="Times New Roman" w:hAnsi="Times New Roman" w:cs="Times New Roman"/>
          <w:i/>
          <w:iCs/>
          <w:sz w:val="20"/>
          <w:szCs w:val="20"/>
        </w:rPr>
        <w:t>p</w:t>
      </w:r>
      <w:r w:rsidR="00E04EA3">
        <w:rPr>
          <w:rFonts w:ascii="Times New Roman" w:hAnsi="Times New Roman" w:cs="Times New Roman"/>
          <w:sz w:val="20"/>
          <w:szCs w:val="20"/>
        </w:rPr>
        <w:t xml:space="preserve"> term to be </w:t>
      </w:r>
      <w:r w:rsidR="00E04EA3" w:rsidRPr="00E04EA3">
        <w:rPr>
          <w:rFonts w:ascii="Times New Roman" w:hAnsi="Times New Roman" w:cs="Times New Roman"/>
          <w:i/>
          <w:iCs/>
          <w:sz w:val="20"/>
          <w:szCs w:val="20"/>
        </w:rPr>
        <w:t>p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 xml:space="preserve">finally the MA term or the order of q will be </w:t>
      </w:r>
      <w:r w:rsidR="00E04EA3" w:rsidRPr="00E04EA3">
        <w:rPr>
          <w:rFonts w:ascii="Times New Roman" w:hAnsi="Times New Roman" w:cs="Times New Roman"/>
          <w:i/>
          <w:iCs/>
          <w:sz w:val="20"/>
          <w:szCs w:val="20"/>
        </w:rPr>
        <w:t>q = 1</w:t>
      </w:r>
      <w:r w:rsidR="00E04EA3">
        <w:rPr>
          <w:rFonts w:ascii="Times New Roman" w:hAnsi="Times New Roman" w:cs="Times New Roman"/>
          <w:i/>
          <w:iCs/>
          <w:sz w:val="20"/>
          <w:szCs w:val="20"/>
        </w:rPr>
        <w:t xml:space="preserve">. </w:t>
      </w:r>
      <w:r w:rsidR="00E04EA3">
        <w:rPr>
          <w:rFonts w:ascii="Times New Roman" w:hAnsi="Times New Roman" w:cs="Times New Roman"/>
          <w:sz w:val="20"/>
          <w:szCs w:val="20"/>
        </w:rPr>
        <w:t>Now to the actual model, as parameters indicate we create the ARIMA (1, 1, 1) model which also gives us the best result from our data and from plotting the residuals in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1. we can see that the model fits well although</w:t>
      </w:r>
      <w:r w:rsidR="00EB4B5C">
        <w:rPr>
          <w:rFonts w:ascii="Times New Roman" w:hAnsi="Times New Roman" w:cs="Times New Roman"/>
          <w:sz w:val="20"/>
          <w:szCs w:val="20"/>
        </w:rPr>
        <w:t xml:space="preserve"> when plotting the out of time cross validation of our model in</w:t>
      </w:r>
      <w:r w:rsidR="00E04EA3">
        <w:rPr>
          <w:rFonts w:ascii="Times New Roman" w:hAnsi="Times New Roman" w:cs="Times New Roman"/>
          <w:sz w:val="20"/>
          <w:szCs w:val="20"/>
        </w:rPr>
        <w:t xml:space="preserve"> Fig</w:t>
      </w:r>
      <w:r w:rsidR="00EB4B5C">
        <w:rPr>
          <w:rFonts w:ascii="Times New Roman" w:hAnsi="Times New Roman" w:cs="Times New Roman"/>
          <w:sz w:val="20"/>
          <w:szCs w:val="20"/>
        </w:rPr>
        <w:t>.</w:t>
      </w:r>
      <w:r w:rsidR="00E04EA3">
        <w:rPr>
          <w:rFonts w:ascii="Times New Roman" w:hAnsi="Times New Roman" w:cs="Times New Roman"/>
          <w:sz w:val="20"/>
          <w:szCs w:val="20"/>
        </w:rPr>
        <w:t xml:space="preserve"> 2. where we see the actual forecast, is not so good in the end.</w:t>
      </w:r>
    </w:p>
    <w:p w14:paraId="4D55C79C" w14:textId="6D6D2AC4" w:rsidR="002D6E25" w:rsidRDefault="003F18B4" w:rsidP="003F18B4">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B43E30" wp14:editId="0E85C727">
            <wp:extent cx="3030811" cy="145732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0615" cy="1466847"/>
                    </a:xfrm>
                    <a:prstGeom prst="rect">
                      <a:avLst/>
                    </a:prstGeom>
                    <a:noFill/>
                    <a:ln>
                      <a:solidFill>
                        <a:schemeClr val="tx1"/>
                      </a:solidFill>
                    </a:ln>
                  </pic:spPr>
                </pic:pic>
              </a:graphicData>
            </a:graphic>
          </wp:inline>
        </w:drawing>
      </w:r>
    </w:p>
    <w:p w14:paraId="100E8576" w14:textId="57863389"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1. Residual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49FD6AD" w14:textId="150020CA"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93CF5C9" wp14:editId="1C91809F">
            <wp:extent cx="3031200" cy="1458000"/>
            <wp:effectExtent l="19050" t="19050" r="17145" b="2794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40F6B4BB" w14:textId="4D38136F" w:rsidR="004C25C0"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2. Forecast </w:t>
      </w:r>
      <w:r w:rsidR="000F14C8">
        <w:rPr>
          <w:rFonts w:ascii="Times New Roman" w:hAnsi="Times New Roman" w:cs="Times New Roman"/>
          <w:sz w:val="20"/>
          <w:szCs w:val="20"/>
        </w:rPr>
        <w:t>P</w:t>
      </w:r>
      <w:r>
        <w:rPr>
          <w:rFonts w:ascii="Times New Roman" w:hAnsi="Times New Roman" w:cs="Times New Roman"/>
          <w:sz w:val="20"/>
          <w:szCs w:val="20"/>
        </w:rPr>
        <w:t xml:space="preserve">lot,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73A21A1C" w14:textId="77777777" w:rsidR="00C539C8" w:rsidRDefault="004C25C0"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we already mentioned, when looking at the residual plot we can see that the model should be good, but when looking at the actual forecast plot we can see that the model is not that efficient in predicting the trend. </w:t>
      </w:r>
      <w:r w:rsidR="00EB4B5C">
        <w:rPr>
          <w:rFonts w:ascii="Times New Roman" w:hAnsi="Times New Roman" w:cs="Times New Roman"/>
          <w:sz w:val="20"/>
          <w:szCs w:val="20"/>
        </w:rPr>
        <w:t>The accuracy metric, MAPE, tells us that our model is about 85.7% accurate in predicting the next 15 observations. Next,</w:t>
      </w:r>
      <w:r>
        <w:rPr>
          <w:rFonts w:ascii="Times New Roman" w:hAnsi="Times New Roman" w:cs="Times New Roman"/>
          <w:sz w:val="20"/>
          <w:szCs w:val="20"/>
        </w:rPr>
        <w:t xml:space="preserve"> we have</w:t>
      </w:r>
      <w:r w:rsidR="00EB4B5C">
        <w:rPr>
          <w:rFonts w:ascii="Times New Roman" w:hAnsi="Times New Roman" w:cs="Times New Roman"/>
          <w:sz w:val="20"/>
          <w:szCs w:val="20"/>
        </w:rPr>
        <w:t xml:space="preserve"> also run the auto ARIMA which automatically detects the best suitable order of our model. The results of the residual plots can be seen in Fig. 3. and Fig. 4.</w:t>
      </w:r>
      <w:r w:rsidR="00C539C8">
        <w:rPr>
          <w:rFonts w:ascii="Times New Roman" w:hAnsi="Times New Roman" w:cs="Times New Roman"/>
          <w:sz w:val="20"/>
          <w:szCs w:val="20"/>
        </w:rPr>
        <w:t xml:space="preserve"> </w:t>
      </w:r>
    </w:p>
    <w:p w14:paraId="5778F413" w14:textId="6C50D9B1"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E3A8B0" wp14:editId="3192EB12">
            <wp:extent cx="3031200" cy="1458000"/>
            <wp:effectExtent l="19050" t="19050" r="17145" b="2794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1200" cy="1458000"/>
                    </a:xfrm>
                    <a:prstGeom prst="rect">
                      <a:avLst/>
                    </a:prstGeom>
                    <a:noFill/>
                    <a:ln>
                      <a:solidFill>
                        <a:schemeClr val="tx1"/>
                      </a:solidFill>
                    </a:ln>
                  </pic:spPr>
                </pic:pic>
              </a:graphicData>
            </a:graphic>
          </wp:inline>
        </w:drawing>
      </w:r>
    </w:p>
    <w:p w14:paraId="74BC586E" w14:textId="38EE7F14" w:rsidR="00C539C8" w:rsidRDefault="00C539C8" w:rsidP="00DE055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3. Residual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rices</w:t>
      </w:r>
    </w:p>
    <w:p w14:paraId="2301B683" w14:textId="2048304B"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BFD328" wp14:editId="02A4FC1A">
            <wp:extent cx="2880000" cy="1409700"/>
            <wp:effectExtent l="19050" t="19050" r="15875"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409700"/>
                    </a:xfrm>
                    <a:prstGeom prst="rect">
                      <a:avLst/>
                    </a:prstGeom>
                    <a:noFill/>
                    <a:ln>
                      <a:solidFill>
                        <a:schemeClr val="tx1"/>
                      </a:solidFill>
                    </a:ln>
                  </pic:spPr>
                </pic:pic>
              </a:graphicData>
            </a:graphic>
          </wp:inline>
        </w:drawing>
      </w:r>
    </w:p>
    <w:p w14:paraId="0C717661" w14:textId="7D3E9EF1" w:rsidR="00C539C8"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4. Forecast </w:t>
      </w:r>
      <w:r w:rsidR="000F14C8">
        <w:rPr>
          <w:rFonts w:ascii="Times New Roman" w:hAnsi="Times New Roman" w:cs="Times New Roman"/>
          <w:sz w:val="20"/>
          <w:szCs w:val="20"/>
        </w:rPr>
        <w:t>P</w:t>
      </w:r>
      <w:r>
        <w:rPr>
          <w:rFonts w:ascii="Times New Roman" w:hAnsi="Times New Roman" w:cs="Times New Roman"/>
          <w:sz w:val="20"/>
          <w:szCs w:val="20"/>
        </w:rPr>
        <w:t xml:space="preserve">lot, </w:t>
      </w:r>
      <w:r w:rsidR="000F14C8">
        <w:rPr>
          <w:rFonts w:ascii="Times New Roman" w:hAnsi="Times New Roman" w:cs="Times New Roman"/>
          <w:sz w:val="20"/>
          <w:szCs w:val="20"/>
        </w:rPr>
        <w:t>A</w:t>
      </w:r>
      <w:r>
        <w:rPr>
          <w:rFonts w:ascii="Times New Roman" w:hAnsi="Times New Roman" w:cs="Times New Roman"/>
          <w:sz w:val="20"/>
          <w:szCs w:val="20"/>
        </w:rPr>
        <w:t xml:space="preserve">uto ARIMA </w:t>
      </w:r>
      <w:r w:rsidR="000F14C8">
        <w:rPr>
          <w:rFonts w:ascii="Times New Roman" w:hAnsi="Times New Roman" w:cs="Times New Roman"/>
          <w:sz w:val="20"/>
          <w:szCs w:val="20"/>
        </w:rPr>
        <w:t>O</w:t>
      </w:r>
      <w:r>
        <w:rPr>
          <w:rFonts w:ascii="Times New Roman" w:hAnsi="Times New Roman" w:cs="Times New Roman"/>
          <w:sz w:val="20"/>
          <w:szCs w:val="20"/>
        </w:rPr>
        <w:t xml:space="preserve">il </w:t>
      </w:r>
      <w:r w:rsidR="000F14C8">
        <w:rPr>
          <w:rFonts w:ascii="Times New Roman" w:hAnsi="Times New Roman" w:cs="Times New Roman"/>
          <w:sz w:val="20"/>
          <w:szCs w:val="20"/>
        </w:rPr>
        <w:t>P</w:t>
      </w:r>
      <w:r>
        <w:rPr>
          <w:rFonts w:ascii="Times New Roman" w:hAnsi="Times New Roman" w:cs="Times New Roman"/>
          <w:sz w:val="20"/>
          <w:szCs w:val="20"/>
        </w:rPr>
        <w:t>rice</w:t>
      </w:r>
    </w:p>
    <w:p w14:paraId="7B2D0191" w14:textId="016CD2BE" w:rsidR="004C25C0" w:rsidRDefault="00C539C8" w:rsidP="004C25C0">
      <w:pPr>
        <w:spacing w:line="240" w:lineRule="auto"/>
        <w:jc w:val="both"/>
        <w:rPr>
          <w:rFonts w:ascii="Times New Roman" w:hAnsi="Times New Roman" w:cs="Times New Roman"/>
          <w:sz w:val="20"/>
          <w:szCs w:val="20"/>
        </w:rPr>
      </w:pPr>
      <w:r>
        <w:rPr>
          <w:rFonts w:ascii="Times New Roman" w:hAnsi="Times New Roman" w:cs="Times New Roman"/>
          <w:sz w:val="20"/>
          <w:szCs w:val="20"/>
        </w:rPr>
        <w:t>From the residual plot we can see that our model is somewhat good but from the actual forecast plot again we can see that our model is not so efficient.</w:t>
      </w:r>
    </w:p>
    <w:p w14:paraId="46DD724E" w14:textId="627E65CA" w:rsidR="00C539C8" w:rsidRDefault="00C539C8" w:rsidP="00C539C8">
      <w:pPr>
        <w:pStyle w:val="ListParagraph"/>
        <w:numPr>
          <w:ilvl w:val="1"/>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ARIMA MODEL FOR NATURAL GAS PRICE</w:t>
      </w:r>
    </w:p>
    <w:p w14:paraId="48DCC37A" w14:textId="0E49A7B1" w:rsidR="000F14C8" w:rsidRDefault="00C539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In this </w:t>
      </w:r>
      <w:r w:rsidR="00C524E0">
        <w:rPr>
          <w:rFonts w:ascii="Times New Roman" w:hAnsi="Times New Roman" w:cs="Times New Roman"/>
          <w:sz w:val="20"/>
          <w:szCs w:val="20"/>
        </w:rPr>
        <w:t>section</w:t>
      </w:r>
      <w:r w:rsidR="00DB1B5D">
        <w:rPr>
          <w:rFonts w:ascii="Times New Roman" w:hAnsi="Times New Roman" w:cs="Times New Roman"/>
          <w:sz w:val="20"/>
          <w:szCs w:val="20"/>
        </w:rPr>
        <w:t>,</w:t>
      </w:r>
      <w:r w:rsidR="00C524E0">
        <w:rPr>
          <w:rFonts w:ascii="Times New Roman" w:hAnsi="Times New Roman" w:cs="Times New Roman"/>
          <w:sz w:val="20"/>
          <w:szCs w:val="20"/>
        </w:rPr>
        <w:t xml:space="preserve"> </w:t>
      </w:r>
      <w:r>
        <w:rPr>
          <w:rFonts w:ascii="Times New Roman" w:hAnsi="Times New Roman" w:cs="Times New Roman"/>
          <w:sz w:val="20"/>
          <w:szCs w:val="20"/>
        </w:rPr>
        <w:t>we will be repeating the analysis we did before only on a different dataset. This time we will be using natural gas prices as our dataset.</w:t>
      </w:r>
      <w:r w:rsidR="00F929EF">
        <w:rPr>
          <w:rFonts w:ascii="Times New Roman" w:hAnsi="Times New Roman" w:cs="Times New Roman"/>
          <w:sz w:val="20"/>
          <w:szCs w:val="20"/>
        </w:rPr>
        <w:t xml:space="preserve"> This code is also extracted from the same source as stated above and replicated using collected data.</w:t>
      </w:r>
      <w:hyperlink w:anchor="_REFERENCES" w:history="1">
        <w:r w:rsidR="00F929EF" w:rsidRPr="00590A84">
          <w:rPr>
            <w:rStyle w:val="Hyperlink"/>
            <w:rFonts w:ascii="Times New Roman" w:hAnsi="Times New Roman" w:cs="Times New Roman"/>
            <w:sz w:val="20"/>
            <w:szCs w:val="20"/>
          </w:rPr>
          <w:t>[</w:t>
        </w:r>
        <w:r w:rsidR="00E66008" w:rsidRPr="00590A84">
          <w:rPr>
            <w:rStyle w:val="Hyperlink"/>
            <w:rFonts w:ascii="Times New Roman" w:hAnsi="Times New Roman" w:cs="Times New Roman"/>
            <w:sz w:val="20"/>
            <w:szCs w:val="20"/>
          </w:rPr>
          <w:t>2</w:t>
        </w:r>
        <w:r w:rsidR="00F929EF" w:rsidRPr="00590A84">
          <w:rPr>
            <w:rStyle w:val="Hyperlink"/>
            <w:rFonts w:ascii="Times New Roman" w:hAnsi="Times New Roman" w:cs="Times New Roman"/>
            <w:sz w:val="20"/>
            <w:szCs w:val="20"/>
          </w:rPr>
          <w:t>]</w:t>
        </w:r>
      </w:hyperlink>
      <w:r w:rsidR="00F929EF">
        <w:rPr>
          <w:rFonts w:ascii="Times New Roman" w:hAnsi="Times New Roman" w:cs="Times New Roman"/>
          <w:sz w:val="20"/>
          <w:szCs w:val="20"/>
        </w:rPr>
        <w:t xml:space="preserve"> </w:t>
      </w:r>
      <w:r w:rsidR="00C07EDC">
        <w:rPr>
          <w:rFonts w:ascii="Times New Roman" w:hAnsi="Times New Roman" w:cs="Times New Roman"/>
          <w:sz w:val="20"/>
          <w:szCs w:val="20"/>
        </w:rPr>
        <w:t xml:space="preserve">The ADF test conducted on this series indicated p-value being smaller than 0.05 but we end up differencing the series anyway for demonstration. The parameters for our ARIMA model this time will be ARIMA (1, 2, 2) as this model outputs p-values that indicate </w:t>
      </w:r>
      <w:proofErr w:type="gramStart"/>
      <w:r w:rsidR="00DB1B5D">
        <w:rPr>
          <w:rFonts w:ascii="Times New Roman" w:hAnsi="Times New Roman" w:cs="Times New Roman"/>
          <w:sz w:val="20"/>
          <w:szCs w:val="20"/>
        </w:rPr>
        <w:t>significance</w:t>
      </w:r>
      <w:r w:rsidR="005743B1">
        <w:rPr>
          <w:rFonts w:ascii="Times New Roman" w:hAnsi="Times New Roman" w:cs="Times New Roman"/>
          <w:sz w:val="20"/>
          <w:szCs w:val="20"/>
        </w:rPr>
        <w:t xml:space="preserve"> </w:t>
      </w:r>
      <w:r w:rsidR="00C07EDC">
        <w:rPr>
          <w:rFonts w:ascii="Times New Roman" w:hAnsi="Times New Roman" w:cs="Times New Roman"/>
          <w:sz w:val="20"/>
          <w:szCs w:val="20"/>
        </w:rPr>
        <w:t>.</w:t>
      </w:r>
      <w:proofErr w:type="gramEnd"/>
      <w:r w:rsidR="00C07EDC">
        <w:rPr>
          <w:rFonts w:ascii="Times New Roman" w:hAnsi="Times New Roman" w:cs="Times New Roman"/>
          <w:sz w:val="20"/>
          <w:szCs w:val="20"/>
        </w:rPr>
        <w:t xml:space="preserve"> When looking at </w:t>
      </w:r>
      <w:r w:rsidR="00DB1B5D">
        <w:rPr>
          <w:rFonts w:ascii="Times New Roman" w:hAnsi="Times New Roman" w:cs="Times New Roman"/>
          <w:sz w:val="20"/>
          <w:szCs w:val="20"/>
        </w:rPr>
        <w:t xml:space="preserve">the </w:t>
      </w:r>
      <w:r w:rsidR="00C07EDC">
        <w:rPr>
          <w:rFonts w:ascii="Times New Roman" w:hAnsi="Times New Roman" w:cs="Times New Roman"/>
          <w:sz w:val="20"/>
          <w:szCs w:val="20"/>
        </w:rPr>
        <w:t xml:space="preserve">residual plot and the out of time cross validation plot for the forecast in Fig 5. and Fig. 6. </w:t>
      </w:r>
      <w:r w:rsidR="009A33FA">
        <w:rPr>
          <w:rFonts w:ascii="Times New Roman" w:hAnsi="Times New Roman" w:cs="Times New Roman"/>
          <w:sz w:val="20"/>
          <w:szCs w:val="20"/>
        </w:rPr>
        <w:t>r</w:t>
      </w:r>
      <w:r w:rsidR="00C07EDC">
        <w:rPr>
          <w:rFonts w:ascii="Times New Roman" w:hAnsi="Times New Roman" w:cs="Times New Roman"/>
          <w:sz w:val="20"/>
          <w:szCs w:val="20"/>
        </w:rPr>
        <w:t>espectively, we can see that residuals again show promising results as they move around the mean value but the model, although better than the previous one, still falls short.</w:t>
      </w:r>
    </w:p>
    <w:p w14:paraId="2613DCBD" w14:textId="4FD514FE" w:rsidR="00C539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3B2AFA" wp14:editId="5950FAD2">
            <wp:extent cx="2916000" cy="1411200"/>
            <wp:effectExtent l="19050" t="19050" r="17780" b="177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000" cy="1411200"/>
                    </a:xfrm>
                    <a:prstGeom prst="rect">
                      <a:avLst/>
                    </a:prstGeom>
                    <a:noFill/>
                    <a:ln>
                      <a:solidFill>
                        <a:schemeClr val="tx1"/>
                      </a:solidFill>
                    </a:ln>
                  </pic:spPr>
                </pic:pic>
              </a:graphicData>
            </a:graphic>
          </wp:inline>
        </w:drawing>
      </w:r>
    </w:p>
    <w:p w14:paraId="3C932EB6" w14:textId="63AC5CBC" w:rsidR="000F14C8" w:rsidRDefault="000F14C8"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5. Residual Plot, ARIMA Natural Gas</w:t>
      </w:r>
    </w:p>
    <w:p w14:paraId="666E9679" w14:textId="3B8F9BAA" w:rsidR="00B103F4" w:rsidRDefault="00B103F4" w:rsidP="00C07EDC">
      <w:pPr>
        <w:spacing w:line="276" w:lineRule="auto"/>
        <w:jc w:val="both"/>
        <w:rPr>
          <w:rFonts w:ascii="Times New Roman" w:hAnsi="Times New Roman" w:cs="Times New Roman"/>
          <w:sz w:val="20"/>
          <w:szCs w:val="20"/>
        </w:rPr>
      </w:pPr>
    </w:p>
    <w:p w14:paraId="0F539E54" w14:textId="77777777" w:rsidR="00B103F4" w:rsidRDefault="00B103F4" w:rsidP="00C07EDC">
      <w:pPr>
        <w:spacing w:line="276" w:lineRule="auto"/>
        <w:jc w:val="both"/>
        <w:rPr>
          <w:rFonts w:ascii="Times New Roman" w:hAnsi="Times New Roman" w:cs="Times New Roman"/>
          <w:sz w:val="20"/>
          <w:szCs w:val="20"/>
        </w:rPr>
      </w:pPr>
    </w:p>
    <w:p w14:paraId="7100CA82" w14:textId="4A6420A5"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1EEC9" wp14:editId="4D3D7952">
            <wp:extent cx="2880000" cy="1411200"/>
            <wp:effectExtent l="19050" t="19050" r="15875" b="177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E453C52" w14:textId="6A5F9499" w:rsidR="00B103F4" w:rsidRDefault="00B103F4"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6. Forecast Plot, ARIMA Natural Gas</w:t>
      </w:r>
    </w:p>
    <w:p w14:paraId="6FD49383" w14:textId="736C04EE" w:rsidR="00B103F4"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Our accuracy metric, MAPE, this time tells us that our model is only about 67% accurate which is not good. Further, we have also done the auto ARIMA which as a result gave us that the best model is ARIMA (3, 0, 3).</w:t>
      </w:r>
    </w:p>
    <w:p w14:paraId="1206160D" w14:textId="2A23AC95"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A8FE0D" wp14:editId="76AEC760">
            <wp:extent cx="2880000" cy="1411200"/>
            <wp:effectExtent l="19050" t="19050" r="15875" b="1778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5A0899A" w14:textId="2B3404BB"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7. Residual Plot, Auto ARIMA Natural Gas</w:t>
      </w:r>
    </w:p>
    <w:p w14:paraId="05A647B7" w14:textId="5CBF89F0"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96BEAF0" wp14:editId="5CC3C092">
            <wp:extent cx="2880000" cy="1411200"/>
            <wp:effectExtent l="19050" t="19050" r="15875" b="1778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3B1BA16B" w14:textId="5642E428" w:rsidR="00A841FD"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Fig. 8. Forecast Plot, Auto ARIMA Natural Gas</w:t>
      </w:r>
    </w:p>
    <w:p w14:paraId="635735F6" w14:textId="0AAC6E45" w:rsidR="002F1B81" w:rsidRDefault="00A841FD" w:rsidP="00C07EDC">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From the Fig. 7. And Fig. 8. We can see the residual plot and the forecast plot of the auto ARIMA model. The residual plot also looks </w:t>
      </w:r>
      <w:r w:rsidR="00567EC3">
        <w:rPr>
          <w:rFonts w:ascii="Times New Roman" w:hAnsi="Times New Roman" w:cs="Times New Roman"/>
          <w:sz w:val="20"/>
          <w:szCs w:val="20"/>
        </w:rPr>
        <w:t>good, albeit to a lesser degree while the forecast plot again falls short but manages to predict the initial falling trend in the beginning.</w:t>
      </w:r>
    </w:p>
    <w:p w14:paraId="140F0AA9" w14:textId="77777777" w:rsidR="004B4007" w:rsidRDefault="004B4007" w:rsidP="00C07EDC">
      <w:pPr>
        <w:spacing w:line="276" w:lineRule="auto"/>
        <w:jc w:val="both"/>
        <w:rPr>
          <w:rFonts w:ascii="Times New Roman" w:hAnsi="Times New Roman" w:cs="Times New Roman"/>
          <w:sz w:val="20"/>
          <w:szCs w:val="20"/>
        </w:rPr>
      </w:pPr>
    </w:p>
    <w:p w14:paraId="7A569E9E" w14:textId="2528F092" w:rsidR="002F1B81" w:rsidRDefault="002F1B81" w:rsidP="002F1B81">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SARIMA </w:t>
      </w:r>
      <w:r w:rsidR="00725037">
        <w:rPr>
          <w:rFonts w:ascii="Times New Roman" w:hAnsi="Times New Roman" w:cs="Times New Roman"/>
          <w:sz w:val="20"/>
          <w:szCs w:val="20"/>
        </w:rPr>
        <w:t xml:space="preserve">MODEL FOR </w:t>
      </w:r>
      <w:r>
        <w:rPr>
          <w:rFonts w:ascii="Times New Roman" w:hAnsi="Times New Roman" w:cs="Times New Roman"/>
          <w:sz w:val="20"/>
          <w:szCs w:val="20"/>
        </w:rPr>
        <w:t>MONTHLY OIL PRICE</w:t>
      </w:r>
    </w:p>
    <w:p w14:paraId="66C044C7" w14:textId="3AB2ED52" w:rsidR="003621B9" w:rsidRDefault="002F1B81"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w:t>
      </w:r>
      <w:r w:rsidR="00C524E0">
        <w:rPr>
          <w:rFonts w:ascii="Times New Roman" w:hAnsi="Times New Roman" w:cs="Times New Roman"/>
          <w:sz w:val="20"/>
          <w:szCs w:val="20"/>
        </w:rPr>
        <w:t xml:space="preserve">section </w:t>
      </w:r>
      <w:r>
        <w:rPr>
          <w:rFonts w:ascii="Times New Roman" w:hAnsi="Times New Roman" w:cs="Times New Roman"/>
          <w:sz w:val="20"/>
          <w:szCs w:val="20"/>
        </w:rPr>
        <w:t>we will be going through the SARIMA model using monthly oil price data.</w:t>
      </w:r>
      <w:r w:rsidR="00A051E5">
        <w:rPr>
          <w:rFonts w:ascii="Times New Roman" w:hAnsi="Times New Roman" w:cs="Times New Roman"/>
          <w:sz w:val="20"/>
          <w:szCs w:val="20"/>
        </w:rPr>
        <w:t xml:space="preserve"> </w:t>
      </w:r>
      <w:hyperlink w:anchor="_REFERENCES" w:history="1">
        <w:r w:rsidR="00A051E5" w:rsidRPr="00A051E5">
          <w:rPr>
            <w:rStyle w:val="Hyperlink"/>
            <w:rFonts w:ascii="Times New Roman" w:hAnsi="Times New Roman" w:cs="Times New Roman"/>
            <w:sz w:val="20"/>
            <w:szCs w:val="20"/>
          </w:rPr>
          <w:t>[2]</w:t>
        </w:r>
      </w:hyperlink>
      <w:r>
        <w:rPr>
          <w:rFonts w:ascii="Times New Roman" w:hAnsi="Times New Roman" w:cs="Times New Roman"/>
          <w:sz w:val="20"/>
          <w:szCs w:val="20"/>
        </w:rPr>
        <w:t xml:space="preserve"> As already </w:t>
      </w:r>
      <w:r w:rsidR="003621B9">
        <w:rPr>
          <w:rFonts w:ascii="Times New Roman" w:hAnsi="Times New Roman" w:cs="Times New Roman"/>
          <w:sz w:val="20"/>
          <w:szCs w:val="20"/>
        </w:rPr>
        <w:t>mentioned,</w:t>
      </w:r>
      <w:r>
        <w:rPr>
          <w:rFonts w:ascii="Times New Roman" w:hAnsi="Times New Roman" w:cs="Times New Roman"/>
          <w:sz w:val="20"/>
          <w:szCs w:val="20"/>
        </w:rPr>
        <w:t xml:space="preserve"> SARIMA model is essentially ARIMA with the addition of the seasonal factor. </w:t>
      </w:r>
      <w:r w:rsidR="003621B9">
        <w:rPr>
          <w:rFonts w:ascii="Times New Roman" w:hAnsi="Times New Roman" w:cs="Times New Roman"/>
          <w:sz w:val="20"/>
          <w:szCs w:val="20"/>
        </w:rPr>
        <w:t>Firstly,</w:t>
      </w:r>
      <w:r>
        <w:rPr>
          <w:rFonts w:ascii="Times New Roman" w:hAnsi="Times New Roman" w:cs="Times New Roman"/>
          <w:sz w:val="20"/>
          <w:szCs w:val="20"/>
        </w:rPr>
        <w:t xml:space="preserve"> we </w:t>
      </w:r>
      <w:r w:rsidR="003621B9">
        <w:rPr>
          <w:rFonts w:ascii="Times New Roman" w:hAnsi="Times New Roman" w:cs="Times New Roman"/>
          <w:sz w:val="20"/>
          <w:szCs w:val="20"/>
        </w:rPr>
        <w:t>did the differencing of the time series which made the series stationary, and in Fig. 9. We can see the two different differencing done, seasonal and ordinary differencing.</w:t>
      </w:r>
    </w:p>
    <w:p w14:paraId="2B439E84" w14:textId="157909E4"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B446110" wp14:editId="439DBD6E">
            <wp:extent cx="2880000" cy="1411200"/>
            <wp:effectExtent l="19050" t="19050" r="15875" b="1778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F7D3D01" w14:textId="044B071E" w:rsidR="003621B9"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9. </w:t>
      </w:r>
      <w:r w:rsidR="00F81D30">
        <w:rPr>
          <w:rFonts w:ascii="Times New Roman" w:hAnsi="Times New Roman" w:cs="Times New Roman"/>
          <w:sz w:val="20"/>
          <w:szCs w:val="20"/>
        </w:rPr>
        <w:t>Differencing</w:t>
      </w:r>
      <w:r>
        <w:rPr>
          <w:rFonts w:ascii="Times New Roman" w:hAnsi="Times New Roman" w:cs="Times New Roman"/>
          <w:sz w:val="20"/>
          <w:szCs w:val="20"/>
        </w:rPr>
        <w:t xml:space="preserve"> Plot, SARIMA Monthly Oil Price</w:t>
      </w:r>
    </w:p>
    <w:p w14:paraId="230489B2" w14:textId="608FA1D5" w:rsidR="00F81D30" w:rsidRDefault="00F81D30" w:rsidP="002F1B81">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75F800" wp14:editId="468B141E">
            <wp:extent cx="2880000" cy="1411200"/>
            <wp:effectExtent l="19050" t="19050" r="15875" b="177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6E185588" w14:textId="4D5CAD1D" w:rsidR="003621B9" w:rsidRDefault="00F81D30"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Fig. 10. Forecast Plot, SARIMA Monthly Oil Price</w:t>
      </w:r>
    </w:p>
    <w:p w14:paraId="6EE24510" w14:textId="60FEC7EA" w:rsidR="002F1B81" w:rsidRDefault="003621B9" w:rsidP="002F1B81">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Finally, we have again run the auto SARIMA model which tells us that the best model should be SARIMAX (2, 0, </w:t>
      </w:r>
      <w:r w:rsidR="006B24E9">
        <w:rPr>
          <w:rFonts w:ascii="Times New Roman" w:hAnsi="Times New Roman" w:cs="Times New Roman"/>
          <w:sz w:val="20"/>
          <w:szCs w:val="20"/>
        </w:rPr>
        <w:t>0) x (</w:t>
      </w:r>
      <w:r>
        <w:rPr>
          <w:rFonts w:ascii="Times New Roman" w:hAnsi="Times New Roman" w:cs="Times New Roman"/>
          <w:sz w:val="20"/>
          <w:szCs w:val="20"/>
        </w:rPr>
        <w:t>2, 1, 0, 12) and in the plot Fig. 10. We can see the upper and lower boundary of our forecast with the blue line indicating the forecast line.</w:t>
      </w:r>
      <w:r w:rsidR="00F81D30">
        <w:rPr>
          <w:rFonts w:ascii="Times New Roman" w:hAnsi="Times New Roman" w:cs="Times New Roman"/>
          <w:sz w:val="20"/>
          <w:szCs w:val="20"/>
        </w:rPr>
        <w:t xml:space="preserve"> From the p-values</w:t>
      </w:r>
      <w:r w:rsidR="00DB1B5D">
        <w:rPr>
          <w:rFonts w:ascii="Times New Roman" w:hAnsi="Times New Roman" w:cs="Times New Roman"/>
          <w:sz w:val="20"/>
          <w:szCs w:val="20"/>
        </w:rPr>
        <w:t>,</w:t>
      </w:r>
      <w:r w:rsidR="00F81D30">
        <w:rPr>
          <w:rFonts w:ascii="Times New Roman" w:hAnsi="Times New Roman" w:cs="Times New Roman"/>
          <w:sz w:val="20"/>
          <w:szCs w:val="20"/>
        </w:rPr>
        <w:t xml:space="preserve"> we are getting from the model we can conclude that all the components are significant but again from the forecast we see that the model falls short.</w:t>
      </w:r>
    </w:p>
    <w:p w14:paraId="713EDF11" w14:textId="4375BC61" w:rsidR="00F81D30" w:rsidRDefault="00F81D30" w:rsidP="00F81D30">
      <w:pPr>
        <w:pStyle w:val="ListParagraph"/>
        <w:numPr>
          <w:ilvl w:val="1"/>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PROPHET USING OIL </w:t>
      </w:r>
      <w:r w:rsidR="00AF28D5">
        <w:rPr>
          <w:rFonts w:ascii="Times New Roman" w:hAnsi="Times New Roman" w:cs="Times New Roman"/>
          <w:sz w:val="20"/>
          <w:szCs w:val="20"/>
        </w:rPr>
        <w:t xml:space="preserve">AND NATURAL GAS </w:t>
      </w:r>
      <w:r>
        <w:rPr>
          <w:rFonts w:ascii="Times New Roman" w:hAnsi="Times New Roman" w:cs="Times New Roman"/>
          <w:sz w:val="20"/>
          <w:szCs w:val="20"/>
        </w:rPr>
        <w:t>PRICE</w:t>
      </w:r>
    </w:p>
    <w:p w14:paraId="15A3A912" w14:textId="6FB30B0F" w:rsidR="00F81D30" w:rsidRDefault="00F81D30" w:rsidP="00F81D3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While in the previous </w:t>
      </w:r>
      <w:r w:rsidR="00C524E0">
        <w:rPr>
          <w:rFonts w:ascii="Times New Roman" w:hAnsi="Times New Roman" w:cs="Times New Roman"/>
          <w:sz w:val="20"/>
          <w:szCs w:val="20"/>
        </w:rPr>
        <w:t xml:space="preserve">sections </w:t>
      </w:r>
      <w:r>
        <w:rPr>
          <w:rFonts w:ascii="Times New Roman" w:hAnsi="Times New Roman" w:cs="Times New Roman"/>
          <w:sz w:val="20"/>
          <w:szCs w:val="20"/>
        </w:rPr>
        <w:t xml:space="preserve">we explained and showed examples of ARIMA and SARIMA models, here we will be diving </w:t>
      </w:r>
      <w:r w:rsidR="00725037">
        <w:rPr>
          <w:rFonts w:ascii="Times New Roman" w:hAnsi="Times New Roman" w:cs="Times New Roman"/>
          <w:sz w:val="20"/>
          <w:szCs w:val="20"/>
        </w:rPr>
        <w:t>into</w:t>
      </w:r>
      <w:r>
        <w:rPr>
          <w:rFonts w:ascii="Times New Roman" w:hAnsi="Times New Roman" w:cs="Times New Roman"/>
          <w:sz w:val="20"/>
          <w:szCs w:val="20"/>
        </w:rPr>
        <w:t xml:space="preserve"> another interesting time series forecasting model, and that is </w:t>
      </w:r>
      <w:r w:rsidR="00DB1B5D">
        <w:rPr>
          <w:rFonts w:ascii="Times New Roman" w:hAnsi="Times New Roman" w:cs="Times New Roman"/>
          <w:sz w:val="20"/>
          <w:szCs w:val="20"/>
        </w:rPr>
        <w:t>Facebook's</w:t>
      </w:r>
      <w:r>
        <w:rPr>
          <w:rFonts w:ascii="Times New Roman" w:hAnsi="Times New Roman" w:cs="Times New Roman"/>
          <w:sz w:val="20"/>
          <w:szCs w:val="20"/>
        </w:rPr>
        <w:t xml:space="preserve"> Prophet model. Using prophet is </w:t>
      </w:r>
      <w:r w:rsidR="00725037">
        <w:rPr>
          <w:rFonts w:ascii="Times New Roman" w:hAnsi="Times New Roman" w:cs="Times New Roman"/>
          <w:sz w:val="20"/>
          <w:szCs w:val="20"/>
        </w:rPr>
        <w:t>straight</w:t>
      </w:r>
      <w:r>
        <w:rPr>
          <w:rFonts w:ascii="Times New Roman" w:hAnsi="Times New Roman" w:cs="Times New Roman"/>
          <w:sz w:val="20"/>
          <w:szCs w:val="20"/>
        </w:rPr>
        <w:t xml:space="preserve"> forward with the only requirement being importing and renaming the columns of the data, </w:t>
      </w:r>
      <w:r w:rsidR="00725037">
        <w:rPr>
          <w:rFonts w:ascii="Times New Roman" w:hAnsi="Times New Roman" w:cs="Times New Roman"/>
          <w:sz w:val="20"/>
          <w:szCs w:val="20"/>
        </w:rPr>
        <w:t xml:space="preserve">while </w:t>
      </w:r>
      <w:r>
        <w:rPr>
          <w:rFonts w:ascii="Times New Roman" w:hAnsi="Times New Roman" w:cs="Times New Roman"/>
          <w:sz w:val="20"/>
          <w:szCs w:val="20"/>
        </w:rPr>
        <w:t>all else is done by the model.</w:t>
      </w:r>
      <w:r w:rsidR="0022334D">
        <w:rPr>
          <w:rFonts w:ascii="Times New Roman" w:hAnsi="Times New Roman" w:cs="Times New Roman"/>
          <w:sz w:val="20"/>
          <w:szCs w:val="20"/>
        </w:rPr>
        <w:t xml:space="preserve"> In Fig. 11. we see </w:t>
      </w:r>
      <w:r w:rsidR="00DB1B5D">
        <w:rPr>
          <w:rFonts w:ascii="Times New Roman" w:hAnsi="Times New Roman" w:cs="Times New Roman"/>
          <w:sz w:val="20"/>
          <w:szCs w:val="20"/>
        </w:rPr>
        <w:t xml:space="preserve">a </w:t>
      </w:r>
      <w:r w:rsidR="0022334D">
        <w:rPr>
          <w:rFonts w:ascii="Times New Roman" w:hAnsi="Times New Roman" w:cs="Times New Roman"/>
          <w:sz w:val="20"/>
          <w:szCs w:val="20"/>
        </w:rPr>
        <w:t>prediction model made by the prophet algorithm.</w:t>
      </w:r>
    </w:p>
    <w:p w14:paraId="364F5529" w14:textId="42AF575A" w:rsidR="0022334D"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78C3771C" wp14:editId="1FB6CBA6">
            <wp:extent cx="2880000" cy="1411200"/>
            <wp:effectExtent l="19050" t="19050" r="15875" b="177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5BB6EC70" w14:textId="0BFEAC54" w:rsidR="00AF28D5"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11. Forecast Plot, PROPHET Oil Price</w:t>
      </w:r>
    </w:p>
    <w:p w14:paraId="37D8A8DE" w14:textId="15930513" w:rsidR="00725037" w:rsidRDefault="00AF28D5"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 xml:space="preserve">From Fig. 11. we can see that the prophet </w:t>
      </w:r>
      <w:r w:rsidR="00DB1B5D">
        <w:rPr>
          <w:rFonts w:ascii="Times New Roman" w:hAnsi="Times New Roman" w:cs="Times New Roman"/>
          <w:sz w:val="20"/>
          <w:szCs w:val="20"/>
          <w:lang w:val="hr-HR"/>
        </w:rPr>
        <w:t>algorithm</w:t>
      </w:r>
      <w:r>
        <w:rPr>
          <w:rFonts w:ascii="Times New Roman" w:hAnsi="Times New Roman" w:cs="Times New Roman"/>
          <w:sz w:val="20"/>
          <w:szCs w:val="20"/>
          <w:lang w:val="hr-HR"/>
        </w:rPr>
        <w:t xml:space="preserve"> is not that good at following the original time series but we can see that it gives a better forecast than the previously mentioned ARIMA and SARIMAX models.</w:t>
      </w:r>
      <w:r w:rsidR="00E66008">
        <w:rPr>
          <w:rFonts w:ascii="Times New Roman" w:hAnsi="Times New Roman" w:cs="Times New Roman"/>
          <w:sz w:val="20"/>
          <w:szCs w:val="20"/>
          <w:lang w:val="hr-HR"/>
        </w:rPr>
        <w:t xml:space="preserve"> </w:t>
      </w:r>
      <w:r w:rsidR="00725037">
        <w:rPr>
          <w:rFonts w:ascii="Times New Roman" w:hAnsi="Times New Roman" w:cs="Times New Roman"/>
          <w:sz w:val="20"/>
          <w:szCs w:val="20"/>
          <w:lang w:val="hr-HR"/>
        </w:rPr>
        <w:t xml:space="preserve">The same principle was used using </w:t>
      </w:r>
      <w:r w:rsidR="00DB1B5D">
        <w:rPr>
          <w:rFonts w:ascii="Times New Roman" w:hAnsi="Times New Roman" w:cs="Times New Roman"/>
          <w:sz w:val="20"/>
          <w:szCs w:val="20"/>
          <w:lang w:val="hr-HR"/>
        </w:rPr>
        <w:t xml:space="preserve">the </w:t>
      </w:r>
      <w:r w:rsidR="00725037">
        <w:rPr>
          <w:rFonts w:ascii="Times New Roman" w:hAnsi="Times New Roman" w:cs="Times New Roman"/>
          <w:sz w:val="20"/>
          <w:szCs w:val="20"/>
          <w:lang w:val="hr-HR"/>
        </w:rPr>
        <w:t>natural gas prices dataset. In Fig. 12. we can see the forecast plot which again seems to give a fairly good prediction of the price.</w:t>
      </w:r>
    </w:p>
    <w:p w14:paraId="482FA0C7" w14:textId="64C86297" w:rsidR="00725037" w:rsidRDefault="00725037" w:rsidP="00F81D30">
      <w:pPr>
        <w:spacing w:line="276" w:lineRule="auto"/>
        <w:jc w:val="both"/>
        <w:rPr>
          <w:rFonts w:ascii="Times New Roman" w:hAnsi="Times New Roman" w:cs="Times New Roman"/>
          <w:sz w:val="20"/>
          <w:szCs w:val="20"/>
          <w:lang w:val="hr-HR"/>
        </w:rPr>
      </w:pPr>
      <w:r>
        <w:rPr>
          <w:rFonts w:ascii="Times New Roman" w:hAnsi="Times New Roman" w:cs="Times New Roman"/>
          <w:noProof/>
          <w:sz w:val="20"/>
          <w:szCs w:val="20"/>
          <w:lang w:val="hr-HR"/>
        </w:rPr>
        <w:drawing>
          <wp:inline distT="0" distB="0" distL="0" distR="0" wp14:anchorId="43F957B1" wp14:editId="6707ABBD">
            <wp:extent cx="2880000" cy="1411200"/>
            <wp:effectExtent l="19050" t="19050" r="15875" b="177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solidFill>
                        <a:schemeClr val="tx1"/>
                      </a:solidFill>
                    </a:ln>
                  </pic:spPr>
                </pic:pic>
              </a:graphicData>
            </a:graphic>
          </wp:inline>
        </w:drawing>
      </w:r>
    </w:p>
    <w:p w14:paraId="72B58519" w14:textId="7AEDBDA6" w:rsidR="00C973D1" w:rsidRDefault="00E66008"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12. Forecast Plot, PROPHET Natural Gas Price</w:t>
      </w:r>
    </w:p>
    <w:p w14:paraId="495F8368" w14:textId="5A7E5FAE" w:rsidR="00C973D1" w:rsidRDefault="00E16C3B" w:rsidP="00F81D30">
      <w:pPr>
        <w:spacing w:line="276" w:lineRule="auto"/>
        <w:jc w:val="both"/>
        <w:rPr>
          <w:rFonts w:ascii="Times New Roman" w:hAnsi="Times New Roman" w:cs="Times New Roman"/>
          <w:sz w:val="20"/>
          <w:szCs w:val="20"/>
          <w:lang w:val="hr-HR"/>
        </w:rPr>
      </w:pPr>
      <w:r>
        <w:rPr>
          <w:noProof/>
        </w:rPr>
        <w:drawing>
          <wp:inline distT="0" distB="0" distL="0" distR="0" wp14:anchorId="6205A82A" wp14:editId="37796345">
            <wp:extent cx="2880000" cy="1411200"/>
            <wp:effectExtent l="0" t="0" r="0" b="0"/>
            <wp:docPr id="14" name="Picture 14"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6D2780B1" w14:textId="3054167A" w:rsidR="00E16C3B" w:rsidRDefault="00E16C3B"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13. Changepoints Plot, Oil Price</w:t>
      </w:r>
    </w:p>
    <w:p w14:paraId="17E81112" w14:textId="68B4E164" w:rsidR="00505E55" w:rsidRDefault="00723CB3" w:rsidP="00F81D30">
      <w:pPr>
        <w:spacing w:line="276" w:lineRule="auto"/>
        <w:jc w:val="both"/>
        <w:rPr>
          <w:rFonts w:ascii="Times New Roman" w:hAnsi="Times New Roman" w:cs="Times New Roman"/>
          <w:sz w:val="20"/>
          <w:szCs w:val="20"/>
          <w:lang w:val="hr-HR"/>
        </w:rPr>
      </w:pPr>
      <w:r>
        <w:rPr>
          <w:noProof/>
        </w:rPr>
        <w:lastRenderedPageBreak/>
        <w:drawing>
          <wp:inline distT="0" distB="0" distL="0" distR="0" wp14:anchorId="529E3AB1" wp14:editId="67A76920">
            <wp:extent cx="2880000" cy="1411200"/>
            <wp:effectExtent l="0" t="0" r="0" b="0"/>
            <wp:docPr id="13" name="Picture 13"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000" cy="1411200"/>
                    </a:xfrm>
                    <a:prstGeom prst="rect">
                      <a:avLst/>
                    </a:prstGeom>
                    <a:noFill/>
                    <a:ln>
                      <a:noFill/>
                    </a:ln>
                  </pic:spPr>
                </pic:pic>
              </a:graphicData>
            </a:graphic>
          </wp:inline>
        </w:drawing>
      </w:r>
    </w:p>
    <w:p w14:paraId="254E5FE6" w14:textId="04A79264" w:rsidR="008F16C2" w:rsidRDefault="008F16C2"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Fig. 1</w:t>
      </w:r>
      <w:r w:rsidR="00E16C3B">
        <w:rPr>
          <w:rFonts w:ascii="Times New Roman" w:hAnsi="Times New Roman" w:cs="Times New Roman"/>
          <w:sz w:val="20"/>
          <w:szCs w:val="20"/>
          <w:lang w:val="hr-HR"/>
        </w:rPr>
        <w:t>4</w:t>
      </w:r>
      <w:r>
        <w:rPr>
          <w:rFonts w:ascii="Times New Roman" w:hAnsi="Times New Roman" w:cs="Times New Roman"/>
          <w:sz w:val="20"/>
          <w:szCs w:val="20"/>
          <w:lang w:val="hr-HR"/>
        </w:rPr>
        <w:t>.</w:t>
      </w:r>
      <w:r w:rsidR="001C6191">
        <w:rPr>
          <w:rFonts w:ascii="Times New Roman" w:hAnsi="Times New Roman" w:cs="Times New Roman"/>
          <w:sz w:val="20"/>
          <w:szCs w:val="20"/>
          <w:lang w:val="hr-HR"/>
        </w:rPr>
        <w:t xml:space="preserve"> Changepoints Plot</w:t>
      </w:r>
      <w:r w:rsidR="00C973D1">
        <w:rPr>
          <w:rFonts w:ascii="Times New Roman" w:hAnsi="Times New Roman" w:cs="Times New Roman"/>
          <w:sz w:val="20"/>
          <w:szCs w:val="20"/>
          <w:lang w:val="hr-HR"/>
        </w:rPr>
        <w:t>, Natural Gas</w:t>
      </w:r>
      <w:r w:rsidR="00E16C3B">
        <w:rPr>
          <w:rFonts w:ascii="Times New Roman" w:hAnsi="Times New Roman" w:cs="Times New Roman"/>
          <w:sz w:val="20"/>
          <w:szCs w:val="20"/>
          <w:lang w:val="hr-HR"/>
        </w:rPr>
        <w:t xml:space="preserve"> Price</w:t>
      </w:r>
    </w:p>
    <w:p w14:paraId="2C7ADFF9" w14:textId="75BE4651" w:rsidR="007B6CDD" w:rsidRPr="00725037" w:rsidRDefault="007B6CDD" w:rsidP="00F81D30">
      <w:pPr>
        <w:spacing w:line="276" w:lineRule="auto"/>
        <w:jc w:val="both"/>
        <w:rPr>
          <w:rFonts w:ascii="Times New Roman" w:hAnsi="Times New Roman" w:cs="Times New Roman"/>
          <w:sz w:val="20"/>
          <w:szCs w:val="20"/>
          <w:lang w:val="hr-HR"/>
        </w:rPr>
      </w:pPr>
      <w:r>
        <w:rPr>
          <w:rFonts w:ascii="Times New Roman" w:hAnsi="Times New Roman" w:cs="Times New Roman"/>
          <w:sz w:val="20"/>
          <w:szCs w:val="20"/>
          <w:lang w:val="hr-HR"/>
        </w:rPr>
        <w:t xml:space="preserve">From </w:t>
      </w:r>
      <w:r w:rsidR="00DB1B5D">
        <w:rPr>
          <w:rFonts w:ascii="Times New Roman" w:hAnsi="Times New Roman" w:cs="Times New Roman"/>
          <w:sz w:val="20"/>
          <w:szCs w:val="20"/>
          <w:lang w:val="hr-HR"/>
        </w:rPr>
        <w:t xml:space="preserve">the </w:t>
      </w:r>
      <w:r>
        <w:rPr>
          <w:rFonts w:ascii="Times New Roman" w:hAnsi="Times New Roman" w:cs="Times New Roman"/>
          <w:sz w:val="20"/>
          <w:szCs w:val="20"/>
          <w:lang w:val="hr-HR"/>
        </w:rPr>
        <w:t xml:space="preserve">figures above, namely Fig. 13. and Fig. 14. we can see changepoint graphs which illustrate trend </w:t>
      </w:r>
      <w:r w:rsidRPr="00175B0E">
        <w:rPr>
          <w:rFonts w:ascii="Times New Roman" w:hAnsi="Times New Roman" w:cs="Times New Roman"/>
          <w:sz w:val="20"/>
          <w:szCs w:val="20"/>
          <w:lang w:val="hr-HR"/>
        </w:rPr>
        <w:t>changes in the data</w:t>
      </w:r>
      <w:r w:rsidR="00F36C02" w:rsidRPr="00175B0E">
        <w:rPr>
          <w:rFonts w:ascii="Times New Roman" w:hAnsi="Times New Roman" w:cs="Times New Roman"/>
          <w:sz w:val="20"/>
          <w:szCs w:val="20"/>
          <w:lang w:val="hr-HR"/>
        </w:rPr>
        <w:t xml:space="preserve">. The sharp </w:t>
      </w:r>
      <w:r w:rsidR="00DB1B5D" w:rsidRPr="00175B0E">
        <w:rPr>
          <w:rFonts w:ascii="Times New Roman" w:hAnsi="Times New Roman" w:cs="Times New Roman"/>
          <w:sz w:val="20"/>
          <w:szCs w:val="20"/>
          <w:lang w:val="hr-HR"/>
        </w:rPr>
        <w:t>decrease</w:t>
      </w:r>
      <w:r w:rsidR="00F36C02" w:rsidRPr="00175B0E">
        <w:rPr>
          <w:rFonts w:ascii="Times New Roman" w:hAnsi="Times New Roman" w:cs="Times New Roman"/>
          <w:sz w:val="20"/>
          <w:szCs w:val="20"/>
          <w:lang w:val="hr-HR"/>
        </w:rPr>
        <w:t xml:space="preserve"> which is</w:t>
      </w:r>
      <w:r w:rsidR="00F36C02">
        <w:rPr>
          <w:rFonts w:ascii="Times New Roman" w:hAnsi="Times New Roman" w:cs="Times New Roman"/>
          <w:sz w:val="20"/>
          <w:szCs w:val="20"/>
          <w:lang w:val="hr-HR"/>
        </w:rPr>
        <w:t xml:space="preserve"> followed by an increasing trend is visible in the periods of big crisis, like the 2008 crisis, and currently with the onset of the COVID-19 pandemic </w:t>
      </w:r>
      <w:r w:rsidR="001D1F77">
        <w:rPr>
          <w:rFonts w:ascii="Times New Roman" w:hAnsi="Times New Roman" w:cs="Times New Roman"/>
          <w:sz w:val="20"/>
          <w:szCs w:val="20"/>
          <w:lang w:val="hr-HR"/>
        </w:rPr>
        <w:t xml:space="preserve">where we see a decreasing trend and also now with the beggining of </w:t>
      </w:r>
      <w:r w:rsidR="00DB1B5D">
        <w:rPr>
          <w:rFonts w:ascii="Times New Roman" w:hAnsi="Times New Roman" w:cs="Times New Roman"/>
          <w:sz w:val="20"/>
          <w:szCs w:val="20"/>
          <w:lang w:val="hr-HR"/>
        </w:rPr>
        <w:t xml:space="preserve">the </w:t>
      </w:r>
      <w:r w:rsidR="001D1F77">
        <w:rPr>
          <w:rFonts w:ascii="Times New Roman" w:hAnsi="Times New Roman" w:cs="Times New Roman"/>
          <w:sz w:val="20"/>
          <w:szCs w:val="20"/>
          <w:lang w:val="hr-HR"/>
        </w:rPr>
        <w:t>Ukraine war crisis we see a sharp increase.</w:t>
      </w:r>
    </w:p>
    <w:p w14:paraId="47D75498" w14:textId="02F36267" w:rsidR="00AF28D5" w:rsidRDefault="00AF28D5" w:rsidP="00AF28D5">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CONCLUSION</w:t>
      </w:r>
    </w:p>
    <w:p w14:paraId="627488A5" w14:textId="125BDF3B" w:rsidR="004E020E" w:rsidRDefault="00B00952" w:rsidP="0062210D">
      <w:pPr>
        <w:spacing w:line="276" w:lineRule="auto"/>
        <w:jc w:val="both"/>
        <w:rPr>
          <w:rFonts w:ascii="Times New Roman" w:hAnsi="Times New Roman" w:cs="Times New Roman"/>
          <w:sz w:val="20"/>
          <w:szCs w:val="20"/>
        </w:rPr>
      </w:pPr>
      <w:r>
        <w:rPr>
          <w:rFonts w:ascii="Times New Roman" w:hAnsi="Times New Roman" w:cs="Times New Roman"/>
          <w:sz w:val="20"/>
          <w:szCs w:val="20"/>
        </w:rPr>
        <w:t>When forecasting natural gas and oil price data using ARIMA and SARIMA models we can see that the residual plots obtained tell us that the model</w:t>
      </w:r>
      <w:r w:rsidR="005C6C62">
        <w:rPr>
          <w:rFonts w:ascii="Times New Roman" w:hAnsi="Times New Roman" w:cs="Times New Roman"/>
          <w:sz w:val="20"/>
          <w:szCs w:val="20"/>
        </w:rPr>
        <w:t>s</w:t>
      </w:r>
      <w:r>
        <w:rPr>
          <w:rFonts w:ascii="Times New Roman" w:hAnsi="Times New Roman" w:cs="Times New Roman"/>
          <w:sz w:val="20"/>
          <w:szCs w:val="20"/>
        </w:rPr>
        <w:t xml:space="preserve"> </w:t>
      </w:r>
      <w:r w:rsidR="005C6C62">
        <w:rPr>
          <w:rFonts w:ascii="Times New Roman" w:hAnsi="Times New Roman" w:cs="Times New Roman"/>
          <w:sz w:val="20"/>
          <w:szCs w:val="20"/>
        </w:rPr>
        <w:t xml:space="preserve">should be doing well in forecasting </w:t>
      </w:r>
      <w:r w:rsidR="0075751B">
        <w:rPr>
          <w:rFonts w:ascii="Times New Roman" w:hAnsi="Times New Roman" w:cs="Times New Roman"/>
          <w:sz w:val="20"/>
          <w:szCs w:val="20"/>
        </w:rPr>
        <w:t xml:space="preserve">future values to a certain degree. ARIMA and SARIMA models fall short when looking at the final forecast figures </w:t>
      </w:r>
      <w:r w:rsidR="00437F80">
        <w:rPr>
          <w:rFonts w:ascii="Times New Roman" w:hAnsi="Times New Roman" w:cs="Times New Roman"/>
          <w:sz w:val="20"/>
          <w:szCs w:val="20"/>
        </w:rPr>
        <w:t>and, in the end,</w:t>
      </w:r>
      <w:r w:rsidR="0075751B">
        <w:rPr>
          <w:rFonts w:ascii="Times New Roman" w:hAnsi="Times New Roman" w:cs="Times New Roman"/>
          <w:sz w:val="20"/>
          <w:szCs w:val="20"/>
        </w:rPr>
        <w:t xml:space="preserve"> this can also be seen from </w:t>
      </w:r>
      <w:r w:rsidR="00B22BC7">
        <w:rPr>
          <w:rFonts w:ascii="Times New Roman" w:hAnsi="Times New Roman" w:cs="Times New Roman"/>
          <w:sz w:val="20"/>
          <w:szCs w:val="20"/>
        </w:rPr>
        <w:t xml:space="preserve">very low numbers in accuracy tests with MAPE resulting in </w:t>
      </w:r>
      <w:r w:rsidR="00F8447F">
        <w:rPr>
          <w:rFonts w:ascii="Times New Roman" w:hAnsi="Times New Roman" w:cs="Times New Roman"/>
          <w:sz w:val="20"/>
          <w:szCs w:val="20"/>
        </w:rPr>
        <w:t>85.7% and 67% respectively which are by no means high accuracy test scores.</w:t>
      </w:r>
      <w:r w:rsidR="00BD1686">
        <w:rPr>
          <w:rFonts w:ascii="Times New Roman" w:hAnsi="Times New Roman" w:cs="Times New Roman"/>
          <w:sz w:val="20"/>
          <w:szCs w:val="20"/>
        </w:rPr>
        <w:t xml:space="preserve"> PROPHET algorithm </w:t>
      </w:r>
      <w:r w:rsidR="00437F80">
        <w:rPr>
          <w:rFonts w:ascii="Times New Roman" w:hAnsi="Times New Roman" w:cs="Times New Roman"/>
          <w:sz w:val="20"/>
          <w:szCs w:val="20"/>
        </w:rPr>
        <w:t xml:space="preserve">on the other hand forecasts the trend better but </w:t>
      </w:r>
      <w:r w:rsidR="00DB1B5D">
        <w:rPr>
          <w:rFonts w:ascii="Times New Roman" w:hAnsi="Times New Roman" w:cs="Times New Roman"/>
          <w:sz w:val="20"/>
          <w:szCs w:val="20"/>
        </w:rPr>
        <w:t>falls</w:t>
      </w:r>
      <w:r w:rsidR="00437F80">
        <w:rPr>
          <w:rFonts w:ascii="Times New Roman" w:hAnsi="Times New Roman" w:cs="Times New Roman"/>
          <w:sz w:val="20"/>
          <w:szCs w:val="20"/>
        </w:rPr>
        <w:t xml:space="preserve"> short when following the original time series.</w:t>
      </w:r>
      <w:r w:rsidR="00257F64">
        <w:rPr>
          <w:rFonts w:ascii="Times New Roman" w:hAnsi="Times New Roman" w:cs="Times New Roman"/>
          <w:sz w:val="20"/>
          <w:szCs w:val="20"/>
        </w:rPr>
        <w:t xml:space="preserve"> </w:t>
      </w:r>
      <w:r w:rsidR="004B0D3C">
        <w:rPr>
          <w:rFonts w:ascii="Times New Roman" w:hAnsi="Times New Roman" w:cs="Times New Roman"/>
          <w:sz w:val="20"/>
          <w:szCs w:val="20"/>
        </w:rPr>
        <w:t xml:space="preserve">When it comes to long and </w:t>
      </w:r>
      <w:r w:rsidR="008F7706">
        <w:rPr>
          <w:rFonts w:ascii="Times New Roman" w:hAnsi="Times New Roman" w:cs="Times New Roman"/>
          <w:sz w:val="20"/>
          <w:szCs w:val="20"/>
        </w:rPr>
        <w:t>short-term</w:t>
      </w:r>
      <w:r w:rsidR="004B0D3C">
        <w:rPr>
          <w:rFonts w:ascii="Times New Roman" w:hAnsi="Times New Roman" w:cs="Times New Roman"/>
          <w:sz w:val="20"/>
          <w:szCs w:val="20"/>
        </w:rPr>
        <w:t xml:space="preserve"> forecasting the models </w:t>
      </w:r>
      <w:r w:rsidR="008F6F2F">
        <w:rPr>
          <w:rFonts w:ascii="Times New Roman" w:hAnsi="Times New Roman" w:cs="Times New Roman"/>
          <w:sz w:val="20"/>
          <w:szCs w:val="20"/>
        </w:rPr>
        <w:t>fall short of forecasting accurate values in the long term. As for the short term</w:t>
      </w:r>
      <w:r w:rsidR="00DB1B5D">
        <w:rPr>
          <w:rFonts w:ascii="Times New Roman" w:hAnsi="Times New Roman" w:cs="Times New Roman"/>
          <w:sz w:val="20"/>
          <w:szCs w:val="20"/>
        </w:rPr>
        <w:t>,</w:t>
      </w:r>
      <w:r w:rsidR="008F6F2F">
        <w:rPr>
          <w:rFonts w:ascii="Times New Roman" w:hAnsi="Times New Roman" w:cs="Times New Roman"/>
          <w:sz w:val="20"/>
          <w:szCs w:val="20"/>
        </w:rPr>
        <w:t xml:space="preserve"> the models are somewhat accurate in forecasting the overall trend of the data but never seem to </w:t>
      </w:r>
      <w:r w:rsidR="008F7706">
        <w:rPr>
          <w:rFonts w:ascii="Times New Roman" w:hAnsi="Times New Roman" w:cs="Times New Roman"/>
          <w:sz w:val="20"/>
          <w:szCs w:val="20"/>
        </w:rPr>
        <w:t xml:space="preserve">give close values. This can be due to </w:t>
      </w:r>
      <w:r w:rsidR="00C524E0">
        <w:rPr>
          <w:rFonts w:ascii="Times New Roman" w:hAnsi="Times New Roman" w:cs="Times New Roman"/>
          <w:sz w:val="20"/>
          <w:szCs w:val="20"/>
        </w:rPr>
        <w:t>several</w:t>
      </w:r>
      <w:r w:rsidR="008F7706">
        <w:rPr>
          <w:rFonts w:ascii="Times New Roman" w:hAnsi="Times New Roman" w:cs="Times New Roman"/>
          <w:sz w:val="20"/>
          <w:szCs w:val="20"/>
        </w:rPr>
        <w:t xml:space="preserve"> factors</w:t>
      </w:r>
      <w:r w:rsidR="0058776F">
        <w:rPr>
          <w:rFonts w:ascii="Times New Roman" w:hAnsi="Times New Roman" w:cs="Times New Roman"/>
          <w:sz w:val="20"/>
          <w:szCs w:val="20"/>
        </w:rPr>
        <w:t xml:space="preserve">. Our data on oil and natural gas does not </w:t>
      </w:r>
      <w:r w:rsidR="00A771B7">
        <w:rPr>
          <w:rFonts w:ascii="Times New Roman" w:hAnsi="Times New Roman" w:cs="Times New Roman"/>
          <w:sz w:val="20"/>
          <w:szCs w:val="20"/>
        </w:rPr>
        <w:t xml:space="preserve">exhibit cyclical </w:t>
      </w:r>
      <w:proofErr w:type="spellStart"/>
      <w:r w:rsidR="00C524E0">
        <w:rPr>
          <w:rFonts w:ascii="Times New Roman" w:hAnsi="Times New Roman" w:cs="Times New Roman"/>
          <w:sz w:val="20"/>
          <w:szCs w:val="20"/>
        </w:rPr>
        <w:t>behaviour</w:t>
      </w:r>
      <w:proofErr w:type="spellEnd"/>
      <w:r w:rsidR="00A771B7">
        <w:rPr>
          <w:rFonts w:ascii="Times New Roman" w:hAnsi="Times New Roman" w:cs="Times New Roman"/>
          <w:sz w:val="20"/>
          <w:szCs w:val="20"/>
        </w:rPr>
        <w:t xml:space="preserve">, but rather moves </w:t>
      </w:r>
      <w:r w:rsidR="00C524E0">
        <w:rPr>
          <w:rFonts w:ascii="Times New Roman" w:hAnsi="Times New Roman" w:cs="Times New Roman"/>
          <w:sz w:val="20"/>
          <w:szCs w:val="20"/>
        </w:rPr>
        <w:t>randomly</w:t>
      </w:r>
      <w:r w:rsidR="00C712DA">
        <w:rPr>
          <w:rFonts w:ascii="Times New Roman" w:hAnsi="Times New Roman" w:cs="Times New Roman"/>
          <w:sz w:val="20"/>
          <w:szCs w:val="20"/>
        </w:rPr>
        <w:t xml:space="preserve">. </w:t>
      </w:r>
      <w:r w:rsidR="00AC0D87">
        <w:rPr>
          <w:rFonts w:ascii="Times New Roman" w:hAnsi="Times New Roman" w:cs="Times New Roman"/>
          <w:sz w:val="20"/>
          <w:szCs w:val="20"/>
        </w:rPr>
        <w:t>Furthermore,</w:t>
      </w:r>
      <w:r w:rsidR="00C712DA">
        <w:rPr>
          <w:rFonts w:ascii="Times New Roman" w:hAnsi="Times New Roman" w:cs="Times New Roman"/>
          <w:sz w:val="20"/>
          <w:szCs w:val="20"/>
        </w:rPr>
        <w:t xml:space="preserve"> the movement in the time series data is highly dependent on “black swan” events such as the COVID-19 pandemic and the recent onset of the Ukraine war which cannot be predicted accurately and cause large disturbances in the data</w:t>
      </w:r>
      <w:r w:rsidR="004744F1">
        <w:rPr>
          <w:rFonts w:ascii="Times New Roman" w:hAnsi="Times New Roman" w:cs="Times New Roman"/>
          <w:sz w:val="20"/>
          <w:szCs w:val="20"/>
        </w:rPr>
        <w:t xml:space="preserve"> and a lot of outliers which we also saw from residual plots</w:t>
      </w:r>
      <w:r w:rsidR="00C712DA">
        <w:rPr>
          <w:rFonts w:ascii="Times New Roman" w:hAnsi="Times New Roman" w:cs="Times New Roman"/>
          <w:sz w:val="20"/>
          <w:szCs w:val="20"/>
        </w:rPr>
        <w:t>.</w:t>
      </w:r>
      <w:r w:rsidR="00AC0D87">
        <w:rPr>
          <w:rFonts w:ascii="Times New Roman" w:hAnsi="Times New Roman" w:cs="Times New Roman"/>
          <w:sz w:val="20"/>
          <w:szCs w:val="20"/>
        </w:rPr>
        <w:t xml:space="preserve"> Considering the aforementioned, the models can better be explored using different data, which, as we already stated, exhibits cyclical</w:t>
      </w:r>
      <w:r w:rsidR="00DB1B5D">
        <w:rPr>
          <w:rFonts w:ascii="Times New Roman" w:hAnsi="Times New Roman" w:cs="Times New Roman"/>
          <w:sz w:val="20"/>
          <w:szCs w:val="20"/>
        </w:rPr>
        <w:t xml:space="preserve"> </w:t>
      </w:r>
      <w:proofErr w:type="spellStart"/>
      <w:r w:rsidR="00DB1B5D">
        <w:rPr>
          <w:rFonts w:ascii="Times New Roman" w:hAnsi="Times New Roman" w:cs="Times New Roman"/>
          <w:sz w:val="20"/>
          <w:szCs w:val="20"/>
        </w:rPr>
        <w:t>behaviour</w:t>
      </w:r>
      <w:proofErr w:type="spellEnd"/>
      <w:r w:rsidR="00AC0D87">
        <w:rPr>
          <w:rFonts w:ascii="Times New Roman" w:hAnsi="Times New Roman" w:cs="Times New Roman"/>
          <w:sz w:val="20"/>
          <w:szCs w:val="20"/>
        </w:rPr>
        <w:t xml:space="preserve"> and is not so outlier dense.</w:t>
      </w:r>
    </w:p>
    <w:p w14:paraId="14FA432E" w14:textId="20D148A6" w:rsidR="00AF28D5" w:rsidRPr="00887647" w:rsidRDefault="006417CE" w:rsidP="004E020E">
      <w:pPr>
        <w:pStyle w:val="Heading1"/>
        <w:spacing w:after="240"/>
        <w:jc w:val="center"/>
        <w:rPr>
          <w:rFonts w:ascii="Times New Roman" w:hAnsi="Times New Roman" w:cs="Times New Roman"/>
          <w:color w:val="auto"/>
          <w:sz w:val="20"/>
          <w:szCs w:val="20"/>
        </w:rPr>
      </w:pPr>
      <w:bookmarkStart w:id="1" w:name="_REFERENCES"/>
      <w:bookmarkEnd w:id="1"/>
      <w:r w:rsidRPr="00887647">
        <w:rPr>
          <w:rFonts w:ascii="Times New Roman" w:hAnsi="Times New Roman" w:cs="Times New Roman"/>
          <w:color w:val="auto"/>
          <w:sz w:val="20"/>
          <w:szCs w:val="20"/>
        </w:rPr>
        <w:t>REFERENCES</w:t>
      </w:r>
    </w:p>
    <w:p w14:paraId="17DCD03D" w14:textId="5C498D85" w:rsidR="00E66008" w:rsidRDefault="00E66008" w:rsidP="004B17A9">
      <w:pPr>
        <w:spacing w:after="240" w:line="240" w:lineRule="auto"/>
        <w:rPr>
          <w:rFonts w:ascii="Times New Roman" w:hAnsi="Times New Roman" w:cs="Times New Roman"/>
          <w:sz w:val="20"/>
          <w:szCs w:val="20"/>
        </w:rPr>
      </w:pPr>
      <w:r>
        <w:rPr>
          <w:rFonts w:ascii="Times New Roman" w:hAnsi="Times New Roman" w:cs="Times New Roman"/>
          <w:sz w:val="20"/>
          <w:szCs w:val="20"/>
        </w:rPr>
        <w:t>[1]</w:t>
      </w:r>
      <w:r w:rsidR="007F72A5" w:rsidRPr="007F72A5">
        <w:t xml:space="preserve"> </w:t>
      </w:r>
      <w:hyperlink r:id="rId21" w:history="1">
        <w:r w:rsidR="007F72A5" w:rsidRPr="00B129EF">
          <w:rPr>
            <w:rStyle w:val="Hyperlink"/>
            <w:rFonts w:ascii="Times New Roman" w:hAnsi="Times New Roman" w:cs="Times New Roman"/>
            <w:sz w:val="20"/>
            <w:szCs w:val="20"/>
          </w:rPr>
          <w:t>https://facebook.github.io/prophet/</w:t>
        </w:r>
      </w:hyperlink>
      <w:r w:rsidR="007F72A5">
        <w:rPr>
          <w:rFonts w:ascii="Times New Roman" w:hAnsi="Times New Roman" w:cs="Times New Roman"/>
          <w:sz w:val="20"/>
          <w:szCs w:val="20"/>
        </w:rPr>
        <w:t xml:space="preserve"> </w:t>
      </w:r>
    </w:p>
    <w:p w14:paraId="2D9A069F" w14:textId="703B6FA0" w:rsidR="00E66008" w:rsidRDefault="00E66008" w:rsidP="004B17A9">
      <w:pPr>
        <w:spacing w:after="240" w:line="240" w:lineRule="auto"/>
        <w:rPr>
          <w:rFonts w:ascii="Times New Roman" w:hAnsi="Times New Roman" w:cs="Times New Roman"/>
          <w:sz w:val="20"/>
          <w:szCs w:val="20"/>
        </w:rPr>
      </w:pPr>
      <w:r>
        <w:rPr>
          <w:rFonts w:ascii="Times New Roman" w:hAnsi="Times New Roman" w:cs="Times New Roman"/>
          <w:sz w:val="20"/>
          <w:szCs w:val="20"/>
        </w:rPr>
        <w:t>[2]</w:t>
      </w:r>
      <w:r w:rsidR="005F4D04">
        <w:t xml:space="preserve"> </w:t>
      </w:r>
      <w:hyperlink r:id="rId22" w:history="1">
        <w:r w:rsidR="005F4D04" w:rsidRPr="006A0E3F">
          <w:rPr>
            <w:rStyle w:val="Hyperlink"/>
            <w:rFonts w:ascii="Times New Roman" w:hAnsi="Times New Roman" w:cs="Times New Roman"/>
            <w:sz w:val="20"/>
            <w:szCs w:val="20"/>
          </w:rPr>
          <w:t>https://www.machinelearningplus.com/time-series/arima-model-time-series-forecasting-python/</w:t>
        </w:r>
      </w:hyperlink>
      <w:r w:rsidR="005F4D04">
        <w:rPr>
          <w:rFonts w:ascii="Times New Roman" w:hAnsi="Times New Roman" w:cs="Times New Roman"/>
          <w:sz w:val="20"/>
          <w:szCs w:val="20"/>
        </w:rPr>
        <w:t xml:space="preserve"> </w:t>
      </w:r>
    </w:p>
    <w:p w14:paraId="28CFB682" w14:textId="10573228" w:rsidR="00E66008" w:rsidRPr="006417CE" w:rsidRDefault="00E66008" w:rsidP="004B17A9">
      <w:pPr>
        <w:spacing w:after="240" w:line="240" w:lineRule="auto"/>
        <w:rPr>
          <w:rFonts w:ascii="Times New Roman" w:hAnsi="Times New Roman" w:cs="Times New Roman"/>
          <w:sz w:val="20"/>
          <w:szCs w:val="20"/>
        </w:rPr>
      </w:pPr>
      <w:r>
        <w:rPr>
          <w:rFonts w:ascii="Times New Roman" w:hAnsi="Times New Roman" w:cs="Times New Roman"/>
          <w:sz w:val="20"/>
          <w:szCs w:val="20"/>
        </w:rPr>
        <w:t>[3]</w:t>
      </w:r>
      <w:r w:rsidR="00792F89">
        <w:t xml:space="preserve"> </w:t>
      </w:r>
      <w:hyperlink r:id="rId23" w:history="1">
        <w:r w:rsidR="00792F89" w:rsidRPr="006A0E3F">
          <w:rPr>
            <w:rStyle w:val="Hyperlink"/>
            <w:rFonts w:ascii="Times New Roman" w:hAnsi="Times New Roman" w:cs="Times New Roman"/>
            <w:sz w:val="20"/>
            <w:szCs w:val="20"/>
          </w:rPr>
          <w:t>https://towardsdatascience.com/time-series-analysis-with-facebook-prophet-how-it-works-and-how-to-use-it-f15ecf2c0e3a</w:t>
        </w:r>
      </w:hyperlink>
      <w:r w:rsidR="00792F89">
        <w:rPr>
          <w:rFonts w:ascii="Times New Roman" w:hAnsi="Times New Roman" w:cs="Times New Roman"/>
          <w:sz w:val="20"/>
          <w:szCs w:val="20"/>
        </w:rPr>
        <w:t xml:space="preserve"> </w:t>
      </w:r>
    </w:p>
    <w:p w14:paraId="364D8A5E" w14:textId="15615140" w:rsidR="00175B0E" w:rsidRPr="00175B0E" w:rsidRDefault="00E66008" w:rsidP="004B17A9">
      <w:pPr>
        <w:spacing w:after="240" w:line="240" w:lineRule="auto"/>
        <w:rPr>
          <w:rFonts w:ascii="Times New Roman" w:hAnsi="Times New Roman" w:cs="Times New Roman"/>
          <w:sz w:val="20"/>
          <w:szCs w:val="20"/>
        </w:rPr>
      </w:pPr>
      <w:r>
        <w:rPr>
          <w:rFonts w:ascii="Times New Roman" w:hAnsi="Times New Roman" w:cs="Times New Roman"/>
          <w:sz w:val="20"/>
          <w:szCs w:val="20"/>
        </w:rPr>
        <w:t>[4]</w:t>
      </w:r>
      <w:r w:rsidR="004E020E">
        <w:rPr>
          <w:rFonts w:ascii="Times New Roman" w:hAnsi="Times New Roman" w:cs="Times New Roman"/>
          <w:sz w:val="20"/>
          <w:szCs w:val="20"/>
        </w:rPr>
        <w:t xml:space="preserve"> </w:t>
      </w:r>
      <w:hyperlink r:id="rId24" w:history="1">
        <w:r w:rsidR="004E020E" w:rsidRPr="006A0E3F">
          <w:rPr>
            <w:rStyle w:val="Hyperlink"/>
            <w:rFonts w:ascii="Times New Roman" w:hAnsi="Times New Roman" w:cs="Times New Roman"/>
            <w:sz w:val="20"/>
            <w:szCs w:val="20"/>
          </w:rPr>
          <w:t>https://github.com/swapkh91/Time-Series-Forecasting/blob/master/arima_confidence_interval.ipynb</w:t>
        </w:r>
      </w:hyperlink>
      <w:del w:id="2" w:author="Fran Poljak" w:date="2022-05-31T18:43:00Z">
        <w:r w:rsidR="004E020E" w:rsidDel="00175B0E">
          <w:rPr>
            <w:rFonts w:ascii="Times New Roman" w:hAnsi="Times New Roman" w:cs="Times New Roman"/>
            <w:sz w:val="20"/>
            <w:szCs w:val="20"/>
          </w:rPr>
          <w:delText xml:space="preserve"> </w:delText>
        </w:r>
      </w:del>
    </w:p>
    <w:p w14:paraId="437BFFDF" w14:textId="20C0E57B" w:rsidR="00017761" w:rsidRDefault="00175B0E" w:rsidP="004B17A9">
      <w:pPr>
        <w:spacing w:after="240" w:line="240" w:lineRule="auto"/>
        <w:rPr>
          <w:rFonts w:ascii="Times New Roman" w:hAnsi="Times New Roman" w:cs="Times New Roman"/>
          <w:sz w:val="20"/>
          <w:szCs w:val="20"/>
        </w:rPr>
      </w:pPr>
      <w:r>
        <w:rPr>
          <w:rFonts w:ascii="Times New Roman" w:hAnsi="Times New Roman" w:cs="Times New Roman"/>
          <w:sz w:val="20"/>
          <w:szCs w:val="20"/>
        </w:rPr>
        <w:t xml:space="preserve">[5] </w:t>
      </w:r>
      <w:r w:rsidRPr="00175B0E">
        <w:rPr>
          <w:rFonts w:ascii="Times New Roman" w:hAnsi="Times New Roman" w:cs="Times New Roman"/>
          <w:sz w:val="20"/>
          <w:szCs w:val="20"/>
        </w:rPr>
        <w:t>An, et al.: Oil Price Predictors: Machine Learning Approach</w:t>
      </w:r>
    </w:p>
    <w:p w14:paraId="23306272" w14:textId="23166B02" w:rsidR="00175B0E" w:rsidRPr="006417CE" w:rsidRDefault="00175B0E" w:rsidP="004B17A9">
      <w:pPr>
        <w:spacing w:after="240" w:line="240" w:lineRule="auto"/>
        <w:jc w:val="both"/>
        <w:rPr>
          <w:rFonts w:ascii="Times New Roman" w:hAnsi="Times New Roman" w:cs="Times New Roman"/>
          <w:sz w:val="20"/>
          <w:szCs w:val="20"/>
        </w:rPr>
      </w:pPr>
      <w:r>
        <w:rPr>
          <w:rFonts w:ascii="Times New Roman" w:hAnsi="Times New Roman" w:cs="Times New Roman"/>
          <w:sz w:val="20"/>
          <w:szCs w:val="20"/>
        </w:rPr>
        <w:t>[6]</w:t>
      </w:r>
      <w:r w:rsidRPr="00175B0E">
        <w:t xml:space="preserve"> </w:t>
      </w:r>
      <w:r w:rsidRPr="00175B0E">
        <w:rPr>
          <w:rFonts w:ascii="Times New Roman" w:hAnsi="Times New Roman" w:cs="Times New Roman"/>
          <w:sz w:val="20"/>
          <w:szCs w:val="20"/>
        </w:rPr>
        <w:t>Raghad Al-</w:t>
      </w:r>
      <w:proofErr w:type="spellStart"/>
      <w:r w:rsidRPr="00175B0E">
        <w:rPr>
          <w:rFonts w:ascii="Times New Roman" w:hAnsi="Times New Roman" w:cs="Times New Roman"/>
          <w:sz w:val="20"/>
          <w:szCs w:val="20"/>
        </w:rPr>
        <w:t>Shabandar</w:t>
      </w:r>
      <w:proofErr w:type="spellEnd"/>
      <w:r w:rsidRPr="00175B0E">
        <w:rPr>
          <w:rFonts w:ascii="Times New Roman" w:hAnsi="Times New Roman" w:cs="Times New Roman"/>
          <w:sz w:val="20"/>
          <w:szCs w:val="20"/>
        </w:rPr>
        <w:t xml:space="preserve">, Ali </w:t>
      </w:r>
      <w:proofErr w:type="spellStart"/>
      <w:r w:rsidRPr="00175B0E">
        <w:rPr>
          <w:rFonts w:ascii="Times New Roman" w:hAnsi="Times New Roman" w:cs="Times New Roman"/>
          <w:sz w:val="20"/>
          <w:szCs w:val="20"/>
        </w:rPr>
        <w:t>Jaddoa</w:t>
      </w:r>
      <w:proofErr w:type="spellEnd"/>
      <w:r w:rsidRPr="00175B0E">
        <w:rPr>
          <w:rFonts w:ascii="Times New Roman" w:hAnsi="Times New Roman" w:cs="Times New Roman"/>
          <w:sz w:val="20"/>
          <w:szCs w:val="20"/>
        </w:rPr>
        <w:t xml:space="preserve">, </w:t>
      </w:r>
      <w:proofErr w:type="spellStart"/>
      <w:r w:rsidRPr="00175B0E">
        <w:rPr>
          <w:rFonts w:ascii="Times New Roman" w:hAnsi="Times New Roman" w:cs="Times New Roman"/>
          <w:sz w:val="20"/>
          <w:szCs w:val="20"/>
        </w:rPr>
        <w:t>Panos</w:t>
      </w:r>
      <w:proofErr w:type="spellEnd"/>
      <w:r w:rsidRPr="00175B0E">
        <w:rPr>
          <w:rFonts w:ascii="Times New Roman" w:hAnsi="Times New Roman" w:cs="Times New Roman"/>
          <w:sz w:val="20"/>
          <w:szCs w:val="20"/>
        </w:rPr>
        <w:t xml:space="preserve"> </w:t>
      </w:r>
      <w:proofErr w:type="spellStart"/>
      <w:r w:rsidRPr="00175B0E">
        <w:rPr>
          <w:rFonts w:ascii="Times New Roman" w:hAnsi="Times New Roman" w:cs="Times New Roman"/>
          <w:sz w:val="20"/>
          <w:szCs w:val="20"/>
        </w:rPr>
        <w:t>Liatsis</w:t>
      </w:r>
      <w:proofErr w:type="spellEnd"/>
      <w:r w:rsidRPr="00175B0E">
        <w:rPr>
          <w:rFonts w:ascii="Times New Roman" w:hAnsi="Times New Roman" w:cs="Times New Roman"/>
          <w:sz w:val="20"/>
          <w:szCs w:val="20"/>
        </w:rPr>
        <w:t xml:space="preserve">, </w:t>
      </w:r>
      <w:proofErr w:type="spellStart"/>
      <w:r w:rsidRPr="00175B0E">
        <w:rPr>
          <w:rFonts w:ascii="Times New Roman" w:hAnsi="Times New Roman" w:cs="Times New Roman"/>
          <w:sz w:val="20"/>
          <w:szCs w:val="20"/>
        </w:rPr>
        <w:t>Abir</w:t>
      </w:r>
      <w:proofErr w:type="spellEnd"/>
      <w:r w:rsidRPr="00175B0E">
        <w:rPr>
          <w:rFonts w:ascii="Times New Roman" w:hAnsi="Times New Roman" w:cs="Times New Roman"/>
          <w:sz w:val="20"/>
          <w:szCs w:val="20"/>
        </w:rPr>
        <w:t xml:space="preserve"> Jaafar Hussain, A deep gated recurrent neural network for petroleum production forecasting, Machine Learning with Applications, Volume 3, 2021, 100013, ISSN 2666-8270, </w:t>
      </w:r>
      <w:hyperlink r:id="rId25" w:history="1">
        <w:r w:rsidRPr="005950FA">
          <w:rPr>
            <w:rStyle w:val="Hyperlink"/>
            <w:rFonts w:ascii="Times New Roman" w:hAnsi="Times New Roman" w:cs="Times New Roman"/>
            <w:sz w:val="20"/>
            <w:szCs w:val="20"/>
          </w:rPr>
          <w:t>https://doi.org/10.1016/j.mlwa.2020.100013</w:t>
        </w:r>
      </w:hyperlink>
      <w:r w:rsidRPr="00175B0E">
        <w:rPr>
          <w:rFonts w:ascii="Times New Roman" w:hAnsi="Times New Roman" w:cs="Times New Roman"/>
          <w:sz w:val="20"/>
          <w:szCs w:val="20"/>
        </w:rPr>
        <w:t>.</w:t>
      </w:r>
      <w:r>
        <w:rPr>
          <w:rFonts w:ascii="Times New Roman" w:hAnsi="Times New Roman" w:cs="Times New Roman"/>
          <w:sz w:val="20"/>
          <w:szCs w:val="20"/>
        </w:rPr>
        <w:t xml:space="preserve"> </w:t>
      </w:r>
    </w:p>
    <w:p w14:paraId="6FEBCFD6" w14:textId="684CBD23" w:rsidR="00E66008"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[7] </w:t>
      </w:r>
      <w:r w:rsidRPr="00175B0E">
        <w:rPr>
          <w:rFonts w:ascii="Times New Roman" w:hAnsi="Times New Roman" w:cs="Times New Roman"/>
          <w:sz w:val="20"/>
          <w:szCs w:val="20"/>
        </w:rPr>
        <w:t xml:space="preserve">Kasturi </w:t>
      </w:r>
      <w:proofErr w:type="spellStart"/>
      <w:r w:rsidRPr="00175B0E">
        <w:rPr>
          <w:rFonts w:ascii="Times New Roman" w:hAnsi="Times New Roman" w:cs="Times New Roman"/>
          <w:sz w:val="20"/>
          <w:szCs w:val="20"/>
        </w:rPr>
        <w:t>Kanchymalay</w:t>
      </w:r>
      <w:proofErr w:type="spellEnd"/>
      <w:r w:rsidRPr="00175B0E">
        <w:rPr>
          <w:rFonts w:ascii="Times New Roman" w:hAnsi="Times New Roman" w:cs="Times New Roman"/>
          <w:sz w:val="20"/>
          <w:szCs w:val="20"/>
        </w:rPr>
        <w:t xml:space="preserve"> et al Multivariate Time Series Forecasting of Crude Palm Oil Price Using</w:t>
      </w:r>
      <w:r>
        <w:rPr>
          <w:rFonts w:ascii="Times New Roman" w:hAnsi="Times New Roman" w:cs="Times New Roman"/>
          <w:sz w:val="20"/>
          <w:szCs w:val="20"/>
        </w:rPr>
        <w:t xml:space="preserve"> </w:t>
      </w:r>
      <w:r w:rsidRPr="00175B0E">
        <w:rPr>
          <w:rFonts w:ascii="Times New Roman" w:hAnsi="Times New Roman" w:cs="Times New Roman"/>
          <w:sz w:val="20"/>
          <w:szCs w:val="20"/>
        </w:rPr>
        <w:t xml:space="preserve">Machine Learning Techniques </w:t>
      </w:r>
      <w:hyperlink r:id="rId26" w:history="1">
        <w:r w:rsidRPr="005950FA">
          <w:rPr>
            <w:rStyle w:val="Hyperlink"/>
            <w:rFonts w:ascii="Times New Roman" w:hAnsi="Times New Roman" w:cs="Times New Roman"/>
            <w:sz w:val="20"/>
            <w:szCs w:val="20"/>
          </w:rPr>
          <w:t>https://iopscience.iop.org/article/10.1088/1757-899X/226/1/012117/pdf</w:t>
        </w:r>
      </w:hyperlink>
    </w:p>
    <w:p w14:paraId="5AF9A374" w14:textId="420D6376" w:rsidR="00175B0E" w:rsidRDefault="00175B0E" w:rsidP="004B17A9">
      <w:pPr>
        <w:spacing w:line="240" w:lineRule="auto"/>
        <w:rPr>
          <w:rFonts w:ascii="Times New Roman" w:hAnsi="Times New Roman" w:cs="Times New Roman"/>
          <w:sz w:val="20"/>
          <w:szCs w:val="20"/>
        </w:rPr>
      </w:pPr>
      <w:r>
        <w:rPr>
          <w:rFonts w:ascii="Times New Roman" w:hAnsi="Times New Roman" w:cs="Times New Roman"/>
          <w:sz w:val="20"/>
          <w:szCs w:val="20"/>
        </w:rPr>
        <w:t xml:space="preserve">[8] </w:t>
      </w:r>
      <w:hyperlink r:id="rId27" w:history="1">
        <w:r w:rsidRPr="005950FA">
          <w:rPr>
            <w:rStyle w:val="Hyperlink"/>
            <w:rFonts w:ascii="Times New Roman" w:hAnsi="Times New Roman" w:cs="Times New Roman"/>
            <w:sz w:val="20"/>
            <w:szCs w:val="20"/>
          </w:rPr>
          <w:t>https://towardsdatascience.com/can-we-use-machine-learning-to-forecast-oil-prices-during-the-2020-collapse-4873f03336e9</w:t>
        </w:r>
      </w:hyperlink>
      <w:r>
        <w:rPr>
          <w:rFonts w:ascii="Times New Roman" w:hAnsi="Times New Roman" w:cs="Times New Roman"/>
          <w:sz w:val="20"/>
          <w:szCs w:val="20"/>
        </w:rPr>
        <w:t xml:space="preserve"> </w:t>
      </w:r>
    </w:p>
    <w:p w14:paraId="16AD8867" w14:textId="5969A964" w:rsidR="00175B0E"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[9]</w:t>
      </w:r>
      <w:hyperlink r:id="rId28" w:history="1">
        <w:r w:rsidR="00F42F6A" w:rsidRPr="005950FA">
          <w:rPr>
            <w:rStyle w:val="Hyperlink"/>
            <w:rFonts w:ascii="Times New Roman" w:hAnsi="Times New Roman" w:cs="Times New Roman"/>
            <w:sz w:val="20"/>
            <w:szCs w:val="20"/>
          </w:rPr>
          <w:t>https://medium.datadriveninvestor.com/predicting-oil-prices-with-machine-learning-and-python-324153c457ba</w:t>
        </w:r>
      </w:hyperlink>
    </w:p>
    <w:p w14:paraId="0B36FB4D" w14:textId="2590A54B" w:rsidR="00175B0E"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[10] </w:t>
      </w:r>
      <w:hyperlink r:id="rId29" w:history="1">
        <w:r w:rsidRPr="005950FA">
          <w:rPr>
            <w:rStyle w:val="Hyperlink"/>
            <w:rFonts w:ascii="Times New Roman" w:hAnsi="Times New Roman" w:cs="Times New Roman"/>
            <w:sz w:val="20"/>
            <w:szCs w:val="20"/>
          </w:rPr>
          <w:t>https://github.com/victorpena1/Natural-Gas-Demand-Prediction</w:t>
        </w:r>
      </w:hyperlink>
      <w:r>
        <w:rPr>
          <w:rFonts w:ascii="Times New Roman" w:hAnsi="Times New Roman" w:cs="Times New Roman"/>
          <w:sz w:val="20"/>
          <w:szCs w:val="20"/>
        </w:rPr>
        <w:t xml:space="preserve"> </w:t>
      </w:r>
    </w:p>
    <w:p w14:paraId="3921F79A" w14:textId="3E82A613" w:rsidR="00175B0E" w:rsidRPr="006417CE" w:rsidRDefault="00175B0E" w:rsidP="004B17A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[11] </w:t>
      </w:r>
      <w:hyperlink r:id="rId30" w:history="1">
        <w:r w:rsidRPr="005950FA">
          <w:rPr>
            <w:rStyle w:val="Hyperlink"/>
            <w:rFonts w:ascii="Times New Roman" w:hAnsi="Times New Roman" w:cs="Times New Roman"/>
            <w:sz w:val="20"/>
            <w:szCs w:val="20"/>
          </w:rPr>
          <w:t>https://github.com/sdasadia/Oil-Natural-Gas-Price-Prediction/blob/master/Natural_Gas_Price_Prediction_Daily.ipynb</w:t>
        </w:r>
      </w:hyperlink>
      <w:r>
        <w:rPr>
          <w:rFonts w:ascii="Times New Roman" w:hAnsi="Times New Roman" w:cs="Times New Roman"/>
          <w:sz w:val="20"/>
          <w:szCs w:val="20"/>
        </w:rPr>
        <w:t xml:space="preserve"> </w:t>
      </w:r>
    </w:p>
    <w:sectPr w:rsidR="00175B0E" w:rsidRPr="006417CE" w:rsidSect="008A66A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C31D3"/>
    <w:multiLevelType w:val="multilevel"/>
    <w:tmpl w:val="6D70EF40"/>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6076656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 Poljak">
    <w15:presenceInfo w15:providerId="Windows Live" w15:userId="64402388eabda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A1"/>
    <w:rsid w:val="00005957"/>
    <w:rsid w:val="00017761"/>
    <w:rsid w:val="000648FE"/>
    <w:rsid w:val="000F14C8"/>
    <w:rsid w:val="000F3429"/>
    <w:rsid w:val="001560B0"/>
    <w:rsid w:val="00175B0E"/>
    <w:rsid w:val="001C6191"/>
    <w:rsid w:val="001D1F77"/>
    <w:rsid w:val="001F3309"/>
    <w:rsid w:val="0022334D"/>
    <w:rsid w:val="00257F64"/>
    <w:rsid w:val="002772EA"/>
    <w:rsid w:val="00292330"/>
    <w:rsid w:val="002B40A9"/>
    <w:rsid w:val="002D6832"/>
    <w:rsid w:val="002D6E25"/>
    <w:rsid w:val="002F1B81"/>
    <w:rsid w:val="00302C28"/>
    <w:rsid w:val="003621B9"/>
    <w:rsid w:val="0037027E"/>
    <w:rsid w:val="003E7DC9"/>
    <w:rsid w:val="003F18B4"/>
    <w:rsid w:val="003F6246"/>
    <w:rsid w:val="0040788F"/>
    <w:rsid w:val="00437F80"/>
    <w:rsid w:val="004744F1"/>
    <w:rsid w:val="004B0D3C"/>
    <w:rsid w:val="004B17A9"/>
    <w:rsid w:val="004B4007"/>
    <w:rsid w:val="004C25C0"/>
    <w:rsid w:val="004E020E"/>
    <w:rsid w:val="00505E55"/>
    <w:rsid w:val="00567EC3"/>
    <w:rsid w:val="005743B1"/>
    <w:rsid w:val="0058776F"/>
    <w:rsid w:val="00590A84"/>
    <w:rsid w:val="005C6C62"/>
    <w:rsid w:val="005F4D04"/>
    <w:rsid w:val="0062210D"/>
    <w:rsid w:val="006417CE"/>
    <w:rsid w:val="006A1BFD"/>
    <w:rsid w:val="006B24E9"/>
    <w:rsid w:val="006C590A"/>
    <w:rsid w:val="00723CB3"/>
    <w:rsid w:val="00725037"/>
    <w:rsid w:val="0074035D"/>
    <w:rsid w:val="0075751B"/>
    <w:rsid w:val="00762600"/>
    <w:rsid w:val="00772C47"/>
    <w:rsid w:val="00792F89"/>
    <w:rsid w:val="007B6CDD"/>
    <w:rsid w:val="007F72A5"/>
    <w:rsid w:val="00845858"/>
    <w:rsid w:val="00856F94"/>
    <w:rsid w:val="00887647"/>
    <w:rsid w:val="008A66A1"/>
    <w:rsid w:val="008D23E5"/>
    <w:rsid w:val="008F16C2"/>
    <w:rsid w:val="008F6F2F"/>
    <w:rsid w:val="008F7706"/>
    <w:rsid w:val="009360EB"/>
    <w:rsid w:val="00991E56"/>
    <w:rsid w:val="009A33FA"/>
    <w:rsid w:val="009C09E1"/>
    <w:rsid w:val="00A051E5"/>
    <w:rsid w:val="00A347BE"/>
    <w:rsid w:val="00A771B7"/>
    <w:rsid w:val="00A841FD"/>
    <w:rsid w:val="00AC0D87"/>
    <w:rsid w:val="00AD76E3"/>
    <w:rsid w:val="00AF28D5"/>
    <w:rsid w:val="00B00952"/>
    <w:rsid w:val="00B103F4"/>
    <w:rsid w:val="00B22BC7"/>
    <w:rsid w:val="00B5352A"/>
    <w:rsid w:val="00BC24EA"/>
    <w:rsid w:val="00BD1686"/>
    <w:rsid w:val="00BD55FF"/>
    <w:rsid w:val="00C07EDC"/>
    <w:rsid w:val="00C2346A"/>
    <w:rsid w:val="00C42AEE"/>
    <w:rsid w:val="00C524E0"/>
    <w:rsid w:val="00C539C8"/>
    <w:rsid w:val="00C712DA"/>
    <w:rsid w:val="00C94A86"/>
    <w:rsid w:val="00C9700A"/>
    <w:rsid w:val="00C973D1"/>
    <w:rsid w:val="00DB1B5D"/>
    <w:rsid w:val="00DE0559"/>
    <w:rsid w:val="00E04EA3"/>
    <w:rsid w:val="00E16C3B"/>
    <w:rsid w:val="00E3189C"/>
    <w:rsid w:val="00E46164"/>
    <w:rsid w:val="00E66008"/>
    <w:rsid w:val="00E84DCC"/>
    <w:rsid w:val="00EB4B5C"/>
    <w:rsid w:val="00F1387D"/>
    <w:rsid w:val="00F36C02"/>
    <w:rsid w:val="00F42F6A"/>
    <w:rsid w:val="00F81D30"/>
    <w:rsid w:val="00F8447F"/>
    <w:rsid w:val="00F929EF"/>
    <w:rsid w:val="00F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E9D5"/>
  <w15:chartTrackingRefBased/>
  <w15:docId w15:val="{C2EA0E27-3186-4FF8-B697-24E5162F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6A1"/>
    <w:rPr>
      <w:color w:val="0563C1" w:themeColor="hyperlink"/>
      <w:u w:val="single"/>
    </w:rPr>
  </w:style>
  <w:style w:type="character" w:styleId="UnresolvedMention">
    <w:name w:val="Unresolved Mention"/>
    <w:basedOn w:val="DefaultParagraphFont"/>
    <w:uiPriority w:val="99"/>
    <w:semiHidden/>
    <w:unhideWhenUsed/>
    <w:rsid w:val="008A66A1"/>
    <w:rPr>
      <w:color w:val="605E5C"/>
      <w:shd w:val="clear" w:color="auto" w:fill="E1DFDD"/>
    </w:rPr>
  </w:style>
  <w:style w:type="paragraph" w:styleId="ListParagraph">
    <w:name w:val="List Paragraph"/>
    <w:basedOn w:val="Normal"/>
    <w:uiPriority w:val="34"/>
    <w:qFormat/>
    <w:rsid w:val="008A66A1"/>
    <w:pPr>
      <w:ind w:left="720"/>
      <w:contextualSpacing/>
    </w:pPr>
  </w:style>
  <w:style w:type="character" w:styleId="FollowedHyperlink">
    <w:name w:val="FollowedHyperlink"/>
    <w:basedOn w:val="DefaultParagraphFont"/>
    <w:uiPriority w:val="99"/>
    <w:semiHidden/>
    <w:unhideWhenUsed/>
    <w:rsid w:val="00E66008"/>
    <w:rPr>
      <w:color w:val="954F72" w:themeColor="followedHyperlink"/>
      <w:u w:val="single"/>
    </w:rPr>
  </w:style>
  <w:style w:type="character" w:customStyle="1" w:styleId="Heading1Char">
    <w:name w:val="Heading 1 Char"/>
    <w:basedOn w:val="DefaultParagraphFont"/>
    <w:link w:val="Heading1"/>
    <w:uiPriority w:val="9"/>
    <w:rsid w:val="00887647"/>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B40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opscience.iop.org/article/10.1088/1757-899X/226/1/012117/pdf" TargetMode="External"/><Relationship Id="rId3" Type="http://schemas.openxmlformats.org/officeDocument/2006/relationships/styles" Target="styles.xml"/><Relationship Id="rId21" Type="http://schemas.openxmlformats.org/officeDocument/2006/relationships/hyperlink" Target="https://facebook.github.io/proph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mlwa.2020.100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victorpena1/Natural-Gas-Demand-Prediction" TargetMode="External"/><Relationship Id="rId1" Type="http://schemas.openxmlformats.org/officeDocument/2006/relationships/customXml" Target="../customXml/item1.xml"/><Relationship Id="rId6" Type="http://schemas.openxmlformats.org/officeDocument/2006/relationships/hyperlink" Target="mailto:fpoljak@student.zsem.hr" TargetMode="External"/><Relationship Id="rId11" Type="http://schemas.openxmlformats.org/officeDocument/2006/relationships/image" Target="media/image5.png"/><Relationship Id="rId24" Type="http://schemas.openxmlformats.org/officeDocument/2006/relationships/hyperlink" Target="https://github.com/swapkh91/Time-Series-Forecasting/blob/master/arima_confidence_interval.ipynb"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towardsdatascience.com/time-series-analysis-with-facebook-prophet-how-it-works-and-how-to-use-it-f15ecf2c0e3a" TargetMode="External"/><Relationship Id="rId28" Type="http://schemas.openxmlformats.org/officeDocument/2006/relationships/hyperlink" Target="https://medium.datadriveninvestor.com/predicting-oil-prices-with-machine-learning-and-python-324153c457b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chinelearningplus.com/time-series/arima-model-time-series-forecasting-python/" TargetMode="External"/><Relationship Id="rId27" Type="http://schemas.openxmlformats.org/officeDocument/2006/relationships/hyperlink" Target="https://towardsdatascience.com/can-we-use-machine-learning-to-forecast-oil-prices-during-the-2020-collapse-4873f03336e9" TargetMode="External"/><Relationship Id="rId30" Type="http://schemas.openxmlformats.org/officeDocument/2006/relationships/hyperlink" Target="https://github.com/sdasadia/Oil-Natural-Gas-Price-Prediction/blob/master/Natural_Gas_Price_Prediction_Daily.ipyn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27FED-2A3D-CD42-9C5C-8DC8A03AB93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0A437-1819-4B12-B382-B7918067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5</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Poljak</dc:creator>
  <cp:keywords/>
  <dc:description/>
  <cp:lastModifiedBy>Fran Poljak</cp:lastModifiedBy>
  <cp:revision>82</cp:revision>
  <dcterms:created xsi:type="dcterms:W3CDTF">2022-05-11T08:58:00Z</dcterms:created>
  <dcterms:modified xsi:type="dcterms:W3CDTF">2022-05-31T16:46:00Z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documentId_9336</vt:lpwstr>
  </property>
  <property fmtid="{D5CDD505-2E9C-101B-9397-08002B2CF9AE}" pid="3" name="grammarly_documentContext">
    <vt:lpwstr>{"goals":[],"domain":"general","emotions":[],"dialect":"british"}</vt:lpwstr>
  </property>
</Properties>
</file>